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51</w:t>
      </w:r>
      <w:proofErr w:type="gramStart"/>
      <w:r w:rsidRPr="0067410D">
        <w:rPr>
          <w:rFonts w:ascii="Calibri" w:eastAsia="Calibri" w:hAnsi="Calibri" w:cs="Calibri"/>
          <w:b/>
          <w:sz w:val="28"/>
          <w:szCs w:val="28"/>
        </w:rPr>
        <w:t>.Write</w:t>
      </w:r>
      <w:proofErr w:type="gramEnd"/>
      <w:r w:rsidRPr="0067410D">
        <w:rPr>
          <w:rFonts w:ascii="Calibri" w:eastAsia="Calibri" w:hAnsi="Calibri" w:cs="Calibri"/>
          <w:b/>
          <w:sz w:val="28"/>
          <w:szCs w:val="28"/>
        </w:rPr>
        <w:t xml:space="preserve"> a c program for Swap to numbers?</w:t>
      </w:r>
    </w:p>
    <w:p w:rsidR="00910FCA" w:rsidRPr="00910FCA" w:rsidRDefault="00910FCA" w:rsidP="00910FCA">
      <w:pPr>
        <w:pStyle w:val="NormalWeb"/>
        <w:shd w:val="clear" w:color="auto" w:fill="FFFFFF"/>
        <w:spacing w:before="0" w:beforeAutospacing="0" w:after="288" w:afterAutospacing="0"/>
        <w:rPr>
          <w:rFonts w:ascii="Book Antiqua" w:hAnsi="Book Antiqua"/>
          <w:color w:val="000000" w:themeColor="text1"/>
          <w:sz w:val="22"/>
          <w:szCs w:val="22"/>
        </w:rPr>
      </w:pPr>
      <w:r w:rsidRPr="00910FCA">
        <w:rPr>
          <w:rFonts w:ascii="Book Antiqua" w:hAnsi="Book Antiqua"/>
          <w:color w:val="000000" w:themeColor="text1"/>
          <w:sz w:val="22"/>
          <w:szCs w:val="22"/>
        </w:rPr>
        <w:t>C program to swap two numbers with and </w:t>
      </w:r>
      <w:hyperlink r:id="rId6" w:anchor="without" w:history="1">
        <w:r w:rsidRPr="00910FCA">
          <w:rPr>
            <w:rStyle w:val="Hyperlink"/>
            <w:rFonts w:ascii="Book Antiqua" w:hAnsi="Book Antiqua"/>
            <w:color w:val="000000" w:themeColor="text1"/>
            <w:sz w:val="22"/>
            <w:szCs w:val="22"/>
          </w:rPr>
          <w:t>without using third variable</w:t>
        </w:r>
      </w:hyperlink>
      <w:r w:rsidRPr="00910FCA">
        <w:rPr>
          <w:rFonts w:ascii="Book Antiqua" w:hAnsi="Book Antiqua"/>
          <w:color w:val="000000" w:themeColor="text1"/>
          <w:sz w:val="22"/>
          <w:szCs w:val="22"/>
        </w:rPr>
        <w:t>, using </w:t>
      </w:r>
      <w:hyperlink r:id="rId7" w:anchor="pointers" w:history="1">
        <w:r w:rsidRPr="00910FCA">
          <w:rPr>
            <w:rStyle w:val="Hyperlink"/>
            <w:rFonts w:ascii="Book Antiqua" w:hAnsi="Book Antiqua"/>
            <w:color w:val="000000" w:themeColor="text1"/>
            <w:sz w:val="22"/>
            <w:szCs w:val="22"/>
          </w:rPr>
          <w:t>pointers</w:t>
        </w:r>
      </w:hyperlink>
      <w:r w:rsidRPr="00910FCA">
        <w:rPr>
          <w:rFonts w:ascii="Book Antiqua" w:hAnsi="Book Antiqua"/>
          <w:color w:val="000000" w:themeColor="text1"/>
          <w:sz w:val="22"/>
          <w:szCs w:val="22"/>
        </w:rPr>
        <w:t>, </w:t>
      </w:r>
      <w:hyperlink r:id="rId8" w:anchor="functions" w:history="1">
        <w:r w:rsidRPr="00910FCA">
          <w:rPr>
            <w:rStyle w:val="Hyperlink"/>
            <w:rFonts w:ascii="Book Antiqua" w:hAnsi="Book Antiqua"/>
            <w:color w:val="000000" w:themeColor="text1"/>
            <w:sz w:val="22"/>
            <w:szCs w:val="22"/>
          </w:rPr>
          <w:t>functions (Call by reference)</w:t>
        </w:r>
      </w:hyperlink>
      <w:r w:rsidRPr="00910FCA">
        <w:rPr>
          <w:rFonts w:ascii="Book Antiqua" w:hAnsi="Book Antiqua"/>
          <w:color w:val="000000" w:themeColor="text1"/>
          <w:sz w:val="22"/>
          <w:szCs w:val="22"/>
        </w:rPr>
        <w:t> and using bitwise </w:t>
      </w:r>
      <w:hyperlink r:id="rId9" w:anchor="XOR" w:history="1">
        <w:r w:rsidRPr="00910FCA">
          <w:rPr>
            <w:rStyle w:val="Hyperlink"/>
            <w:rFonts w:ascii="Book Antiqua" w:hAnsi="Book Antiqua"/>
            <w:color w:val="000000" w:themeColor="text1"/>
            <w:sz w:val="22"/>
            <w:szCs w:val="22"/>
          </w:rPr>
          <w:t>XOR</w:t>
        </w:r>
      </w:hyperlink>
      <w:r w:rsidRPr="00910FCA">
        <w:rPr>
          <w:rFonts w:ascii="Book Antiqua" w:hAnsi="Book Antiqua"/>
          <w:color w:val="000000" w:themeColor="text1"/>
          <w:sz w:val="22"/>
          <w:szCs w:val="22"/>
        </w:rPr>
        <w:t xml:space="preserve"> operator. Swapping means interchanging. For example, if in your C program you have taken two variables </w:t>
      </w:r>
      <w:proofErr w:type="gramStart"/>
      <w:r w:rsidRPr="00910FCA">
        <w:rPr>
          <w:rFonts w:ascii="Book Antiqua" w:hAnsi="Book Antiqua"/>
          <w:color w:val="000000" w:themeColor="text1"/>
          <w:sz w:val="22"/>
          <w:szCs w:val="22"/>
        </w:rPr>
        <w:t>a and</w:t>
      </w:r>
      <w:proofErr w:type="gramEnd"/>
      <w:r w:rsidRPr="00910FCA">
        <w:rPr>
          <w:rFonts w:ascii="Book Antiqua" w:hAnsi="Book Antiqua"/>
          <w:color w:val="000000" w:themeColor="text1"/>
          <w:sz w:val="22"/>
          <w:szCs w:val="22"/>
        </w:rPr>
        <w:t xml:space="preserve"> b where a = 4 and b = 5, then before swapping a = 4, b = 5 after swapping a = 5, b = 4. In the first C program to swap numbers we will use a temporary variable to swap two numbers.</w:t>
      </w:r>
    </w:p>
    <w:p w:rsidR="00910FCA" w:rsidRPr="00910FCA" w:rsidRDefault="00910FCA" w:rsidP="00910FCA">
      <w:pPr>
        <w:pStyle w:val="Heading2"/>
        <w:shd w:val="clear" w:color="auto" w:fill="FFFFFF"/>
        <w:spacing w:before="240" w:beforeAutospacing="0" w:after="75" w:afterAutospacing="0"/>
        <w:rPr>
          <w:ins w:id="0" w:author="Unknown"/>
          <w:rFonts w:ascii="Book Antiqua" w:hAnsi="Book Antiqua"/>
          <w:color w:val="000000" w:themeColor="text1"/>
          <w:sz w:val="22"/>
          <w:szCs w:val="22"/>
        </w:rPr>
      </w:pPr>
      <w:ins w:id="1" w:author="Unknown">
        <w:r w:rsidRPr="00910FCA">
          <w:rPr>
            <w:rFonts w:ascii="Book Antiqua" w:hAnsi="Book Antiqua"/>
            <w:color w:val="000000" w:themeColor="text1"/>
            <w:sz w:val="22"/>
            <w:szCs w:val="22"/>
          </w:rPr>
          <w:t>Swapping of two numbers in C</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2" w:author="Unknown"/>
          <w:rFonts w:ascii="Book Antiqua" w:hAnsi="Book Antiqua"/>
          <w:color w:val="000000" w:themeColor="text1"/>
          <w:sz w:val="22"/>
          <w:szCs w:val="22"/>
        </w:rPr>
      </w:pPr>
      <w:ins w:id="3" w:author="Unknown">
        <w:r w:rsidRPr="00910FCA">
          <w:rPr>
            <w:rFonts w:ascii="Book Antiqua" w:hAnsi="Book Antiqua"/>
            <w:color w:val="000000" w:themeColor="text1"/>
            <w:sz w:val="22"/>
            <w:szCs w:val="22"/>
          </w:rPr>
          <w:t>#include &lt;</w:t>
        </w:r>
        <w:proofErr w:type="spellStart"/>
        <w:r w:rsidRPr="00910FCA">
          <w:rPr>
            <w:rFonts w:ascii="Book Antiqua" w:hAnsi="Book Antiqua"/>
            <w:color w:val="000000" w:themeColor="text1"/>
            <w:sz w:val="22"/>
            <w:szCs w:val="22"/>
          </w:rPr>
          <w:t>stdio.h</w:t>
        </w:r>
        <w:proofErr w:type="spellEnd"/>
        <w:r w:rsidRPr="00910FCA">
          <w:rPr>
            <w:rFonts w:ascii="Book Antiqua" w:hAnsi="Book Antiqua"/>
            <w:color w:val="000000" w:themeColor="text1"/>
            <w:sz w:val="22"/>
            <w:szCs w:val="22"/>
          </w:rPr>
          <w:t>&gt;</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4" w:author="Unknown"/>
          <w:rFonts w:ascii="Book Antiqua" w:hAnsi="Book Antiqua"/>
          <w:color w:val="000000" w:themeColor="text1"/>
          <w:sz w:val="22"/>
          <w:szCs w:val="22"/>
        </w:rPr>
      </w:pPr>
      <w:ins w:id="5" w:author="Unknown">
        <w:r w:rsidRPr="00910FCA">
          <w:rPr>
            <w:rFonts w:ascii="Book Antiqua" w:hAnsi="Book Antiqua"/>
            <w:color w:val="000000" w:themeColor="text1"/>
            <w:sz w:val="22"/>
            <w:szCs w:val="22"/>
          </w:rPr>
          <w:t> </w:t>
        </w:r>
        <w:proofErr w:type="spellStart"/>
        <w:proofErr w:type="gramStart"/>
        <w:r w:rsidRPr="00910FCA">
          <w:rPr>
            <w:rFonts w:ascii="Book Antiqua" w:hAnsi="Book Antiqua"/>
            <w:color w:val="000000" w:themeColor="text1"/>
            <w:sz w:val="22"/>
            <w:szCs w:val="22"/>
          </w:rPr>
          <w:t>int</w:t>
        </w:r>
        <w:proofErr w:type="spellEnd"/>
        <w:proofErr w:type="gramEnd"/>
        <w:r w:rsidRPr="00910FCA">
          <w:rPr>
            <w:rFonts w:ascii="Book Antiqua" w:hAnsi="Book Antiqua"/>
            <w:color w:val="000000" w:themeColor="text1"/>
            <w:sz w:val="22"/>
            <w:szCs w:val="22"/>
          </w:rPr>
          <w:t xml:space="preserve"> main()</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6" w:author="Unknown"/>
          <w:rFonts w:ascii="Book Antiqua" w:hAnsi="Book Antiqua"/>
          <w:color w:val="000000" w:themeColor="text1"/>
          <w:sz w:val="22"/>
          <w:szCs w:val="22"/>
        </w:rPr>
      </w:pPr>
      <w:ins w:id="7" w:author="Unknown">
        <w:r w:rsidRPr="00910FCA">
          <w:rPr>
            <w:rFonts w:ascii="Book Antiqua" w:hAnsi="Book Antiqua"/>
            <w:color w:val="000000" w:themeColor="text1"/>
            <w:sz w:val="22"/>
            <w:szCs w:val="22"/>
          </w:rPr>
          <w:t>{</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8" w:author="Unknown"/>
          <w:rFonts w:ascii="Book Antiqua" w:hAnsi="Book Antiqua"/>
          <w:color w:val="000000" w:themeColor="text1"/>
          <w:sz w:val="22"/>
          <w:szCs w:val="22"/>
        </w:rPr>
      </w:pPr>
      <w:ins w:id="9" w:author="Unknown">
        <w:r w:rsidRPr="00910FCA">
          <w:rPr>
            <w:rFonts w:ascii="Book Antiqua" w:hAnsi="Book Antiqua"/>
            <w:color w:val="000000" w:themeColor="text1"/>
            <w:sz w:val="22"/>
            <w:szCs w:val="22"/>
          </w:rPr>
          <w:t xml:space="preserve">   </w:t>
        </w:r>
        <w:proofErr w:type="spellStart"/>
        <w:proofErr w:type="gramStart"/>
        <w:r w:rsidRPr="00910FCA">
          <w:rPr>
            <w:rFonts w:ascii="Book Antiqua" w:hAnsi="Book Antiqua"/>
            <w:color w:val="000000" w:themeColor="text1"/>
            <w:sz w:val="22"/>
            <w:szCs w:val="22"/>
          </w:rPr>
          <w:t>int</w:t>
        </w:r>
        <w:proofErr w:type="spellEnd"/>
        <w:proofErr w:type="gramEnd"/>
        <w:r w:rsidRPr="00910FCA">
          <w:rPr>
            <w:rFonts w:ascii="Book Antiqua" w:hAnsi="Book Antiqua"/>
            <w:color w:val="000000" w:themeColor="text1"/>
            <w:sz w:val="22"/>
            <w:szCs w:val="22"/>
          </w:rPr>
          <w:t xml:space="preserve"> x, y, temp;</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10" w:author="Unknown"/>
          <w:rFonts w:ascii="Book Antiqua" w:hAnsi="Book Antiqua"/>
          <w:color w:val="000000" w:themeColor="text1"/>
          <w:sz w:val="22"/>
          <w:szCs w:val="22"/>
        </w:rPr>
      </w:pPr>
      <w:ins w:id="11" w:author="Unknown">
        <w:r w:rsidRPr="00910FCA">
          <w:rPr>
            <w:rFonts w:ascii="Book Antiqua" w:hAnsi="Book Antiqua"/>
            <w:color w:val="000000" w:themeColor="text1"/>
            <w:sz w:val="22"/>
            <w:szCs w:val="22"/>
          </w:rPr>
          <w:t> </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12" w:author="Unknown"/>
          <w:rFonts w:ascii="Book Antiqua" w:hAnsi="Book Antiqua"/>
          <w:color w:val="000000" w:themeColor="text1"/>
          <w:sz w:val="22"/>
          <w:szCs w:val="22"/>
        </w:rPr>
      </w:pPr>
      <w:ins w:id="13" w:author="Unknown">
        <w:r w:rsidRPr="00910FCA">
          <w:rPr>
            <w:rFonts w:ascii="Book Antiqua" w:hAnsi="Book Antiqua"/>
            <w:color w:val="000000" w:themeColor="text1"/>
            <w:sz w:val="22"/>
            <w:szCs w:val="22"/>
          </w:rPr>
          <w:t xml:space="preserve">   </w:t>
        </w:r>
        <w:proofErr w:type="spellStart"/>
        <w:proofErr w:type="gramStart"/>
        <w:r w:rsidRPr="00910FCA">
          <w:rPr>
            <w:rFonts w:ascii="Book Antiqua" w:hAnsi="Book Antiqua"/>
            <w:color w:val="000000" w:themeColor="text1"/>
            <w:sz w:val="22"/>
            <w:szCs w:val="22"/>
          </w:rPr>
          <w:t>printf</w:t>
        </w:r>
        <w:proofErr w:type="spellEnd"/>
        <w:r w:rsidRPr="00910FCA">
          <w:rPr>
            <w:rFonts w:ascii="Book Antiqua" w:hAnsi="Book Antiqua"/>
            <w:color w:val="000000" w:themeColor="text1"/>
            <w:sz w:val="22"/>
            <w:szCs w:val="22"/>
          </w:rPr>
          <w:t>(</w:t>
        </w:r>
        <w:proofErr w:type="gramEnd"/>
        <w:r w:rsidRPr="00910FCA">
          <w:rPr>
            <w:rFonts w:ascii="Book Antiqua" w:hAnsi="Book Antiqua"/>
            <w:color w:val="000000" w:themeColor="text1"/>
            <w:sz w:val="22"/>
            <w:szCs w:val="22"/>
          </w:rPr>
          <w:t>"Enter the value of x and y</w:t>
        </w:r>
        <w:r w:rsidRPr="00910FCA">
          <w:rPr>
            <w:rFonts w:ascii="Book Antiqua" w:hAnsi="Book Antiqua"/>
            <w:b/>
            <w:bCs/>
            <w:color w:val="000000" w:themeColor="text1"/>
            <w:sz w:val="22"/>
            <w:szCs w:val="22"/>
          </w:rPr>
          <w:t>\n</w:t>
        </w:r>
        <w:r w:rsidRPr="00910FCA">
          <w:rPr>
            <w:rFonts w:ascii="Book Antiqua" w:hAnsi="Book Antiqua"/>
            <w:color w:val="000000" w:themeColor="text1"/>
            <w:sz w:val="22"/>
            <w:szCs w:val="22"/>
          </w:rPr>
          <w:t>");</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14" w:author="Unknown"/>
          <w:rFonts w:ascii="Book Antiqua" w:hAnsi="Book Antiqua"/>
          <w:color w:val="000000" w:themeColor="text1"/>
          <w:sz w:val="22"/>
          <w:szCs w:val="22"/>
        </w:rPr>
      </w:pPr>
      <w:ins w:id="15" w:author="Unknown">
        <w:r w:rsidRPr="00910FCA">
          <w:rPr>
            <w:rFonts w:ascii="Book Antiqua" w:hAnsi="Book Antiqua"/>
            <w:color w:val="000000" w:themeColor="text1"/>
            <w:sz w:val="22"/>
            <w:szCs w:val="22"/>
          </w:rPr>
          <w:t xml:space="preserve">   </w:t>
        </w:r>
        <w:proofErr w:type="spellStart"/>
        <w:proofErr w:type="gramStart"/>
        <w:r w:rsidRPr="00910FCA">
          <w:rPr>
            <w:rFonts w:ascii="Book Antiqua" w:hAnsi="Book Antiqua"/>
            <w:color w:val="000000" w:themeColor="text1"/>
            <w:sz w:val="22"/>
            <w:szCs w:val="22"/>
          </w:rPr>
          <w:t>scanf</w:t>
        </w:r>
        <w:proofErr w:type="spellEnd"/>
        <w:r w:rsidRPr="00910FCA">
          <w:rPr>
            <w:rFonts w:ascii="Book Antiqua" w:hAnsi="Book Antiqua"/>
            <w:color w:val="000000" w:themeColor="text1"/>
            <w:sz w:val="22"/>
            <w:szCs w:val="22"/>
          </w:rPr>
          <w:t>(</w:t>
        </w:r>
        <w:proofErr w:type="gramEnd"/>
        <w:r w:rsidRPr="00910FCA">
          <w:rPr>
            <w:rFonts w:ascii="Book Antiqua" w:hAnsi="Book Antiqua"/>
            <w:color w:val="000000" w:themeColor="text1"/>
            <w:sz w:val="22"/>
            <w:szCs w:val="22"/>
          </w:rPr>
          <w:t>"%</w:t>
        </w:r>
        <w:proofErr w:type="spellStart"/>
        <w:r w:rsidRPr="00910FCA">
          <w:rPr>
            <w:rFonts w:ascii="Book Antiqua" w:hAnsi="Book Antiqua"/>
            <w:color w:val="000000" w:themeColor="text1"/>
            <w:sz w:val="22"/>
            <w:szCs w:val="22"/>
          </w:rPr>
          <w:t>d%d</w:t>
        </w:r>
        <w:proofErr w:type="spellEnd"/>
        <w:r w:rsidRPr="00910FCA">
          <w:rPr>
            <w:rFonts w:ascii="Book Antiqua" w:hAnsi="Book Antiqua"/>
            <w:color w:val="000000" w:themeColor="text1"/>
            <w:sz w:val="22"/>
            <w:szCs w:val="22"/>
          </w:rPr>
          <w:t>", &amp;x, &amp;y);</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16" w:author="Unknown"/>
          <w:rFonts w:ascii="Book Antiqua" w:hAnsi="Book Antiqua"/>
          <w:color w:val="000000" w:themeColor="text1"/>
          <w:sz w:val="22"/>
          <w:szCs w:val="22"/>
        </w:rPr>
      </w:pPr>
      <w:ins w:id="17" w:author="Unknown">
        <w:r w:rsidRPr="00910FCA">
          <w:rPr>
            <w:rFonts w:ascii="Book Antiqua" w:hAnsi="Book Antiqua"/>
            <w:color w:val="000000" w:themeColor="text1"/>
            <w:sz w:val="22"/>
            <w:szCs w:val="22"/>
          </w:rPr>
          <w:t> </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18" w:author="Unknown"/>
          <w:rFonts w:ascii="Book Antiqua" w:hAnsi="Book Antiqua"/>
          <w:color w:val="000000" w:themeColor="text1"/>
          <w:sz w:val="22"/>
          <w:szCs w:val="22"/>
        </w:rPr>
      </w:pPr>
      <w:ins w:id="19" w:author="Unknown">
        <w:r w:rsidRPr="00910FCA">
          <w:rPr>
            <w:rFonts w:ascii="Book Antiqua" w:hAnsi="Book Antiqua"/>
            <w:color w:val="000000" w:themeColor="text1"/>
            <w:sz w:val="22"/>
            <w:szCs w:val="22"/>
          </w:rPr>
          <w:t xml:space="preserve">   </w:t>
        </w:r>
        <w:proofErr w:type="spellStart"/>
        <w:proofErr w:type="gramStart"/>
        <w:r w:rsidRPr="00910FCA">
          <w:rPr>
            <w:rFonts w:ascii="Book Antiqua" w:hAnsi="Book Antiqua"/>
            <w:color w:val="000000" w:themeColor="text1"/>
            <w:sz w:val="22"/>
            <w:szCs w:val="22"/>
          </w:rPr>
          <w:t>printf</w:t>
        </w:r>
        <w:proofErr w:type="spellEnd"/>
        <w:r w:rsidRPr="00910FCA">
          <w:rPr>
            <w:rFonts w:ascii="Book Antiqua" w:hAnsi="Book Antiqua"/>
            <w:color w:val="000000" w:themeColor="text1"/>
            <w:sz w:val="22"/>
            <w:szCs w:val="22"/>
          </w:rPr>
          <w:t>(</w:t>
        </w:r>
        <w:proofErr w:type="gramEnd"/>
        <w:r w:rsidRPr="00910FCA">
          <w:rPr>
            <w:rFonts w:ascii="Book Antiqua" w:hAnsi="Book Antiqua"/>
            <w:color w:val="000000" w:themeColor="text1"/>
            <w:sz w:val="22"/>
            <w:szCs w:val="22"/>
          </w:rPr>
          <w:t>"Before Swapping</w:t>
        </w:r>
        <w:r w:rsidRPr="00910FCA">
          <w:rPr>
            <w:rFonts w:ascii="Book Antiqua" w:hAnsi="Book Antiqua"/>
            <w:b/>
            <w:bCs/>
            <w:color w:val="000000" w:themeColor="text1"/>
            <w:sz w:val="22"/>
            <w:szCs w:val="22"/>
          </w:rPr>
          <w:t>\</w:t>
        </w:r>
        <w:proofErr w:type="spellStart"/>
        <w:r w:rsidRPr="00910FCA">
          <w:rPr>
            <w:rFonts w:ascii="Book Antiqua" w:hAnsi="Book Antiqua"/>
            <w:b/>
            <w:bCs/>
            <w:color w:val="000000" w:themeColor="text1"/>
            <w:sz w:val="22"/>
            <w:szCs w:val="22"/>
          </w:rPr>
          <w:t>n</w:t>
        </w:r>
        <w:r w:rsidRPr="00910FCA">
          <w:rPr>
            <w:rFonts w:ascii="Book Antiqua" w:hAnsi="Book Antiqua"/>
            <w:color w:val="000000" w:themeColor="text1"/>
            <w:sz w:val="22"/>
            <w:szCs w:val="22"/>
          </w:rPr>
          <w:t>x</w:t>
        </w:r>
        <w:proofErr w:type="spellEnd"/>
        <w:r w:rsidRPr="00910FCA">
          <w:rPr>
            <w:rFonts w:ascii="Book Antiqua" w:hAnsi="Book Antiqua"/>
            <w:color w:val="000000" w:themeColor="text1"/>
            <w:sz w:val="22"/>
            <w:szCs w:val="22"/>
          </w:rPr>
          <w:t xml:space="preserve"> = %d</w:t>
        </w:r>
        <w:r w:rsidRPr="00910FCA">
          <w:rPr>
            <w:rFonts w:ascii="Book Antiqua" w:hAnsi="Book Antiqua"/>
            <w:b/>
            <w:bCs/>
            <w:color w:val="000000" w:themeColor="text1"/>
            <w:sz w:val="22"/>
            <w:szCs w:val="22"/>
          </w:rPr>
          <w:t>\</w:t>
        </w:r>
        <w:proofErr w:type="spellStart"/>
        <w:r w:rsidRPr="00910FCA">
          <w:rPr>
            <w:rFonts w:ascii="Book Antiqua" w:hAnsi="Book Antiqua"/>
            <w:b/>
            <w:bCs/>
            <w:color w:val="000000" w:themeColor="text1"/>
            <w:sz w:val="22"/>
            <w:szCs w:val="22"/>
          </w:rPr>
          <w:t>n</w:t>
        </w:r>
        <w:r w:rsidRPr="00910FCA">
          <w:rPr>
            <w:rFonts w:ascii="Book Antiqua" w:hAnsi="Book Antiqua"/>
            <w:color w:val="000000" w:themeColor="text1"/>
            <w:sz w:val="22"/>
            <w:szCs w:val="22"/>
          </w:rPr>
          <w:t>y</w:t>
        </w:r>
        <w:proofErr w:type="spellEnd"/>
        <w:r w:rsidRPr="00910FCA">
          <w:rPr>
            <w:rFonts w:ascii="Book Antiqua" w:hAnsi="Book Antiqua"/>
            <w:color w:val="000000" w:themeColor="text1"/>
            <w:sz w:val="22"/>
            <w:szCs w:val="22"/>
          </w:rPr>
          <w:t xml:space="preserve"> = %d</w:t>
        </w:r>
        <w:r w:rsidRPr="00910FCA">
          <w:rPr>
            <w:rFonts w:ascii="Book Antiqua" w:hAnsi="Book Antiqua"/>
            <w:b/>
            <w:bCs/>
            <w:color w:val="000000" w:themeColor="text1"/>
            <w:sz w:val="22"/>
            <w:szCs w:val="22"/>
          </w:rPr>
          <w:t>\</w:t>
        </w:r>
        <w:proofErr w:type="spellStart"/>
        <w:r w:rsidRPr="00910FCA">
          <w:rPr>
            <w:rFonts w:ascii="Book Antiqua" w:hAnsi="Book Antiqua"/>
            <w:b/>
            <w:bCs/>
            <w:color w:val="000000" w:themeColor="text1"/>
            <w:sz w:val="22"/>
            <w:szCs w:val="22"/>
          </w:rPr>
          <w:t>n</w:t>
        </w:r>
        <w:r w:rsidRPr="00910FCA">
          <w:rPr>
            <w:rFonts w:ascii="Book Antiqua" w:hAnsi="Book Antiqua"/>
            <w:color w:val="000000" w:themeColor="text1"/>
            <w:sz w:val="22"/>
            <w:szCs w:val="22"/>
          </w:rPr>
          <w:t>",x,y</w:t>
        </w:r>
        <w:proofErr w:type="spellEnd"/>
        <w:r w:rsidRPr="00910FCA">
          <w:rPr>
            <w:rFonts w:ascii="Book Antiqua" w:hAnsi="Book Antiqua"/>
            <w:color w:val="000000" w:themeColor="text1"/>
            <w:sz w:val="22"/>
            <w:szCs w:val="22"/>
          </w:rPr>
          <w:t>);</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20" w:author="Unknown"/>
          <w:rFonts w:ascii="Book Antiqua" w:hAnsi="Book Antiqua"/>
          <w:color w:val="000000" w:themeColor="text1"/>
          <w:sz w:val="22"/>
          <w:szCs w:val="22"/>
        </w:rPr>
      </w:pPr>
      <w:ins w:id="21" w:author="Unknown">
        <w:r w:rsidRPr="00910FCA">
          <w:rPr>
            <w:rFonts w:ascii="Book Antiqua" w:hAnsi="Book Antiqua"/>
            <w:color w:val="000000" w:themeColor="text1"/>
            <w:sz w:val="22"/>
            <w:szCs w:val="22"/>
          </w:rPr>
          <w:t> </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22" w:author="Unknown"/>
          <w:rFonts w:ascii="Book Antiqua" w:hAnsi="Book Antiqua"/>
          <w:color w:val="000000" w:themeColor="text1"/>
          <w:sz w:val="22"/>
          <w:szCs w:val="22"/>
        </w:rPr>
      </w:pPr>
      <w:ins w:id="23" w:author="Unknown">
        <w:r w:rsidRPr="00910FCA">
          <w:rPr>
            <w:rFonts w:ascii="Book Antiqua" w:hAnsi="Book Antiqua"/>
            <w:color w:val="000000" w:themeColor="text1"/>
            <w:sz w:val="22"/>
            <w:szCs w:val="22"/>
          </w:rPr>
          <w:t xml:space="preserve">   </w:t>
        </w:r>
        <w:proofErr w:type="gramStart"/>
        <w:r w:rsidRPr="00910FCA">
          <w:rPr>
            <w:rFonts w:ascii="Book Antiqua" w:hAnsi="Book Antiqua"/>
            <w:color w:val="000000" w:themeColor="text1"/>
            <w:sz w:val="22"/>
            <w:szCs w:val="22"/>
          </w:rPr>
          <w:t>temp</w:t>
        </w:r>
        <w:proofErr w:type="gramEnd"/>
        <w:r w:rsidRPr="00910FCA">
          <w:rPr>
            <w:rFonts w:ascii="Book Antiqua" w:hAnsi="Book Antiqua"/>
            <w:color w:val="000000" w:themeColor="text1"/>
            <w:sz w:val="22"/>
            <w:szCs w:val="22"/>
          </w:rPr>
          <w:t xml:space="preserve"> = x;</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24" w:author="Unknown"/>
          <w:rFonts w:ascii="Book Antiqua" w:hAnsi="Book Antiqua"/>
          <w:color w:val="000000" w:themeColor="text1"/>
          <w:sz w:val="22"/>
          <w:szCs w:val="22"/>
        </w:rPr>
      </w:pPr>
      <w:ins w:id="25" w:author="Unknown">
        <w:r w:rsidRPr="00910FCA">
          <w:rPr>
            <w:rFonts w:ascii="Book Antiqua" w:hAnsi="Book Antiqua"/>
            <w:color w:val="000000" w:themeColor="text1"/>
            <w:sz w:val="22"/>
            <w:szCs w:val="22"/>
          </w:rPr>
          <w:t xml:space="preserve">   x    = y;</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26" w:author="Unknown"/>
          <w:rFonts w:ascii="Book Antiqua" w:hAnsi="Book Antiqua"/>
          <w:color w:val="000000" w:themeColor="text1"/>
          <w:sz w:val="22"/>
          <w:szCs w:val="22"/>
        </w:rPr>
      </w:pPr>
      <w:ins w:id="27" w:author="Unknown">
        <w:r w:rsidRPr="00910FCA">
          <w:rPr>
            <w:rFonts w:ascii="Book Antiqua" w:hAnsi="Book Antiqua"/>
            <w:color w:val="000000" w:themeColor="text1"/>
            <w:sz w:val="22"/>
            <w:szCs w:val="22"/>
          </w:rPr>
          <w:t xml:space="preserve">   y    = temp;</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28" w:author="Unknown"/>
          <w:rFonts w:ascii="Book Antiqua" w:hAnsi="Book Antiqua"/>
          <w:color w:val="000000" w:themeColor="text1"/>
          <w:sz w:val="22"/>
          <w:szCs w:val="22"/>
        </w:rPr>
      </w:pPr>
      <w:ins w:id="29" w:author="Unknown">
        <w:r w:rsidRPr="00910FCA">
          <w:rPr>
            <w:rFonts w:ascii="Book Antiqua" w:hAnsi="Book Antiqua"/>
            <w:color w:val="000000" w:themeColor="text1"/>
            <w:sz w:val="22"/>
            <w:szCs w:val="22"/>
          </w:rPr>
          <w:t> </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30" w:author="Unknown"/>
          <w:rFonts w:ascii="Book Antiqua" w:hAnsi="Book Antiqua"/>
          <w:color w:val="000000" w:themeColor="text1"/>
          <w:sz w:val="22"/>
          <w:szCs w:val="22"/>
        </w:rPr>
      </w:pPr>
      <w:ins w:id="31" w:author="Unknown">
        <w:r w:rsidRPr="00910FCA">
          <w:rPr>
            <w:rFonts w:ascii="Book Antiqua" w:hAnsi="Book Antiqua"/>
            <w:color w:val="000000" w:themeColor="text1"/>
            <w:sz w:val="22"/>
            <w:szCs w:val="22"/>
          </w:rPr>
          <w:t xml:space="preserve">   </w:t>
        </w:r>
        <w:proofErr w:type="spellStart"/>
        <w:proofErr w:type="gramStart"/>
        <w:r w:rsidRPr="00910FCA">
          <w:rPr>
            <w:rFonts w:ascii="Book Antiqua" w:hAnsi="Book Antiqua"/>
            <w:color w:val="000000" w:themeColor="text1"/>
            <w:sz w:val="22"/>
            <w:szCs w:val="22"/>
          </w:rPr>
          <w:t>printf</w:t>
        </w:r>
        <w:proofErr w:type="spellEnd"/>
        <w:r w:rsidRPr="00910FCA">
          <w:rPr>
            <w:rFonts w:ascii="Book Antiqua" w:hAnsi="Book Antiqua"/>
            <w:color w:val="000000" w:themeColor="text1"/>
            <w:sz w:val="22"/>
            <w:szCs w:val="22"/>
          </w:rPr>
          <w:t>(</w:t>
        </w:r>
        <w:proofErr w:type="gramEnd"/>
        <w:r w:rsidRPr="00910FCA">
          <w:rPr>
            <w:rFonts w:ascii="Book Antiqua" w:hAnsi="Book Antiqua"/>
            <w:color w:val="000000" w:themeColor="text1"/>
            <w:sz w:val="22"/>
            <w:szCs w:val="22"/>
          </w:rPr>
          <w:t>"After Swapping</w:t>
        </w:r>
        <w:r w:rsidRPr="00910FCA">
          <w:rPr>
            <w:rFonts w:ascii="Book Antiqua" w:hAnsi="Book Antiqua"/>
            <w:b/>
            <w:bCs/>
            <w:color w:val="000000" w:themeColor="text1"/>
            <w:sz w:val="22"/>
            <w:szCs w:val="22"/>
          </w:rPr>
          <w:t>\</w:t>
        </w:r>
        <w:proofErr w:type="spellStart"/>
        <w:r w:rsidRPr="00910FCA">
          <w:rPr>
            <w:rFonts w:ascii="Book Antiqua" w:hAnsi="Book Antiqua"/>
            <w:b/>
            <w:bCs/>
            <w:color w:val="000000" w:themeColor="text1"/>
            <w:sz w:val="22"/>
            <w:szCs w:val="22"/>
          </w:rPr>
          <w:t>n</w:t>
        </w:r>
        <w:r w:rsidRPr="00910FCA">
          <w:rPr>
            <w:rFonts w:ascii="Book Antiqua" w:hAnsi="Book Antiqua"/>
            <w:color w:val="000000" w:themeColor="text1"/>
            <w:sz w:val="22"/>
            <w:szCs w:val="22"/>
          </w:rPr>
          <w:t>x</w:t>
        </w:r>
        <w:proofErr w:type="spellEnd"/>
        <w:r w:rsidRPr="00910FCA">
          <w:rPr>
            <w:rFonts w:ascii="Book Antiqua" w:hAnsi="Book Antiqua"/>
            <w:color w:val="000000" w:themeColor="text1"/>
            <w:sz w:val="22"/>
            <w:szCs w:val="22"/>
          </w:rPr>
          <w:t xml:space="preserve"> = %d</w:t>
        </w:r>
        <w:r w:rsidRPr="00910FCA">
          <w:rPr>
            <w:rFonts w:ascii="Book Antiqua" w:hAnsi="Book Antiqua"/>
            <w:b/>
            <w:bCs/>
            <w:color w:val="000000" w:themeColor="text1"/>
            <w:sz w:val="22"/>
            <w:szCs w:val="22"/>
          </w:rPr>
          <w:t>\</w:t>
        </w:r>
        <w:proofErr w:type="spellStart"/>
        <w:r w:rsidRPr="00910FCA">
          <w:rPr>
            <w:rFonts w:ascii="Book Antiqua" w:hAnsi="Book Antiqua"/>
            <w:b/>
            <w:bCs/>
            <w:color w:val="000000" w:themeColor="text1"/>
            <w:sz w:val="22"/>
            <w:szCs w:val="22"/>
          </w:rPr>
          <w:t>n</w:t>
        </w:r>
        <w:r w:rsidRPr="00910FCA">
          <w:rPr>
            <w:rFonts w:ascii="Book Antiqua" w:hAnsi="Book Antiqua"/>
            <w:color w:val="000000" w:themeColor="text1"/>
            <w:sz w:val="22"/>
            <w:szCs w:val="22"/>
          </w:rPr>
          <w:t>y</w:t>
        </w:r>
        <w:proofErr w:type="spellEnd"/>
        <w:r w:rsidRPr="00910FCA">
          <w:rPr>
            <w:rFonts w:ascii="Book Antiqua" w:hAnsi="Book Antiqua"/>
            <w:color w:val="000000" w:themeColor="text1"/>
            <w:sz w:val="22"/>
            <w:szCs w:val="22"/>
          </w:rPr>
          <w:t xml:space="preserve"> = %d</w:t>
        </w:r>
        <w:r w:rsidRPr="00910FCA">
          <w:rPr>
            <w:rFonts w:ascii="Book Antiqua" w:hAnsi="Book Antiqua"/>
            <w:b/>
            <w:bCs/>
            <w:color w:val="000000" w:themeColor="text1"/>
            <w:sz w:val="22"/>
            <w:szCs w:val="22"/>
          </w:rPr>
          <w:t>\</w:t>
        </w:r>
        <w:proofErr w:type="spellStart"/>
        <w:r w:rsidRPr="00910FCA">
          <w:rPr>
            <w:rFonts w:ascii="Book Antiqua" w:hAnsi="Book Antiqua"/>
            <w:b/>
            <w:bCs/>
            <w:color w:val="000000" w:themeColor="text1"/>
            <w:sz w:val="22"/>
            <w:szCs w:val="22"/>
          </w:rPr>
          <w:t>n</w:t>
        </w:r>
        <w:r w:rsidRPr="00910FCA">
          <w:rPr>
            <w:rFonts w:ascii="Book Antiqua" w:hAnsi="Book Antiqua"/>
            <w:color w:val="000000" w:themeColor="text1"/>
            <w:sz w:val="22"/>
            <w:szCs w:val="22"/>
          </w:rPr>
          <w:t>",x,y</w:t>
        </w:r>
        <w:proofErr w:type="spellEnd"/>
        <w:r w:rsidRPr="00910FCA">
          <w:rPr>
            <w:rFonts w:ascii="Book Antiqua" w:hAnsi="Book Antiqua"/>
            <w:color w:val="000000" w:themeColor="text1"/>
            <w:sz w:val="22"/>
            <w:szCs w:val="22"/>
          </w:rPr>
          <w:t>);</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32" w:author="Unknown"/>
          <w:rFonts w:ascii="Book Antiqua" w:hAnsi="Book Antiqua"/>
          <w:color w:val="000000" w:themeColor="text1"/>
          <w:sz w:val="22"/>
          <w:szCs w:val="22"/>
        </w:rPr>
      </w:pPr>
      <w:ins w:id="33" w:author="Unknown">
        <w:r w:rsidRPr="00910FCA">
          <w:rPr>
            <w:rFonts w:ascii="Book Antiqua" w:hAnsi="Book Antiqua"/>
            <w:color w:val="000000" w:themeColor="text1"/>
            <w:sz w:val="22"/>
            <w:szCs w:val="22"/>
          </w:rPr>
          <w:t> </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34" w:author="Unknown"/>
          <w:rFonts w:ascii="Book Antiqua" w:hAnsi="Book Antiqua"/>
          <w:color w:val="000000" w:themeColor="text1"/>
          <w:sz w:val="22"/>
          <w:szCs w:val="22"/>
        </w:rPr>
      </w:pPr>
      <w:ins w:id="35" w:author="Unknown">
        <w:r w:rsidRPr="00910FCA">
          <w:rPr>
            <w:rFonts w:ascii="Book Antiqua" w:hAnsi="Book Antiqua"/>
            <w:color w:val="000000" w:themeColor="text1"/>
            <w:sz w:val="22"/>
            <w:szCs w:val="22"/>
          </w:rPr>
          <w:t xml:space="preserve">   </w:t>
        </w:r>
        <w:proofErr w:type="gramStart"/>
        <w:r w:rsidRPr="00910FCA">
          <w:rPr>
            <w:rFonts w:ascii="Book Antiqua" w:hAnsi="Book Antiqua"/>
            <w:color w:val="000000" w:themeColor="text1"/>
            <w:sz w:val="22"/>
            <w:szCs w:val="22"/>
          </w:rPr>
          <w:t>return</w:t>
        </w:r>
        <w:proofErr w:type="gramEnd"/>
        <w:r w:rsidRPr="00910FCA">
          <w:rPr>
            <w:rFonts w:ascii="Book Antiqua" w:hAnsi="Book Antiqua"/>
            <w:color w:val="000000" w:themeColor="text1"/>
            <w:sz w:val="22"/>
            <w:szCs w:val="22"/>
          </w:rPr>
          <w:t xml:space="preserve"> 0;</w:t>
        </w:r>
      </w:ins>
    </w:p>
    <w:p w:rsidR="00910FCA" w:rsidRPr="00910FCA" w:rsidRDefault="00910FCA" w:rsidP="00910FCA">
      <w:pPr>
        <w:pStyle w:val="HTMLPreformatted"/>
        <w:pBdr>
          <w:top w:val="single" w:sz="6" w:space="11" w:color="CCCCCC"/>
          <w:left w:val="single" w:sz="6" w:space="11" w:color="CCCCCC"/>
          <w:bottom w:val="single" w:sz="6" w:space="11" w:color="CCCCCC"/>
          <w:right w:val="single" w:sz="6" w:space="11" w:color="CCCCCC"/>
        </w:pBdr>
        <w:shd w:val="clear" w:color="auto" w:fill="FFFFFF"/>
        <w:spacing w:before="150" w:after="150"/>
        <w:rPr>
          <w:ins w:id="36" w:author="Unknown"/>
          <w:rFonts w:ascii="Book Antiqua" w:hAnsi="Book Antiqua"/>
          <w:color w:val="000000" w:themeColor="text1"/>
          <w:sz w:val="22"/>
          <w:szCs w:val="22"/>
        </w:rPr>
      </w:pPr>
      <w:ins w:id="37" w:author="Unknown">
        <w:r w:rsidRPr="00910FCA">
          <w:rPr>
            <w:rFonts w:ascii="Book Antiqua" w:hAnsi="Book Antiqua"/>
            <w:color w:val="000000" w:themeColor="text1"/>
            <w:sz w:val="22"/>
            <w:szCs w:val="22"/>
          </w:rPr>
          <w:t>}</w:t>
        </w:r>
      </w:ins>
    </w:p>
    <w:p w:rsidR="00910FCA" w:rsidRDefault="00910FCA" w:rsidP="007525FE">
      <w:pPr>
        <w:rPr>
          <w:rFonts w:ascii="Calibri" w:eastAsia="Calibri" w:hAnsi="Calibri" w:cs="Calibri"/>
          <w:b/>
          <w:sz w:val="28"/>
          <w:szCs w:val="28"/>
        </w:rPr>
      </w:pPr>
    </w:p>
    <w:p w:rsidR="00910FCA" w:rsidRDefault="00910FCA" w:rsidP="007525FE">
      <w:pPr>
        <w:rPr>
          <w:rFonts w:ascii="Calibri" w:eastAsia="Calibri" w:hAnsi="Calibri" w:cs="Calibri"/>
          <w:b/>
          <w:sz w:val="28"/>
          <w:szCs w:val="28"/>
        </w:rPr>
      </w:pPr>
      <w:r>
        <w:rPr>
          <w:rFonts w:ascii="Calibri" w:eastAsia="Calibri" w:hAnsi="Calibri" w:cs="Calibri"/>
          <w:b/>
          <w:sz w:val="28"/>
          <w:szCs w:val="28"/>
        </w:rPr>
        <w:t>Enter the value of x and y</w:t>
      </w:r>
    </w:p>
    <w:p w:rsidR="00910FCA" w:rsidRDefault="00910FCA" w:rsidP="007525FE">
      <w:pPr>
        <w:rPr>
          <w:rFonts w:ascii="Calibri" w:eastAsia="Calibri" w:hAnsi="Calibri" w:cs="Calibri"/>
          <w:b/>
          <w:sz w:val="28"/>
          <w:szCs w:val="28"/>
        </w:rPr>
      </w:pPr>
      <w:r>
        <w:rPr>
          <w:rFonts w:ascii="Calibri" w:eastAsia="Calibri" w:hAnsi="Calibri" w:cs="Calibri"/>
          <w:b/>
          <w:sz w:val="28"/>
          <w:szCs w:val="28"/>
        </w:rPr>
        <w:t>4</w:t>
      </w:r>
    </w:p>
    <w:p w:rsidR="00910FCA" w:rsidRDefault="00910FCA" w:rsidP="007525FE">
      <w:pPr>
        <w:rPr>
          <w:rFonts w:ascii="Calibri" w:eastAsia="Calibri" w:hAnsi="Calibri" w:cs="Calibri"/>
          <w:b/>
          <w:sz w:val="28"/>
          <w:szCs w:val="28"/>
        </w:rPr>
      </w:pPr>
      <w:r>
        <w:rPr>
          <w:rFonts w:ascii="Calibri" w:eastAsia="Calibri" w:hAnsi="Calibri" w:cs="Calibri"/>
          <w:b/>
          <w:sz w:val="28"/>
          <w:szCs w:val="28"/>
        </w:rPr>
        <w:t>5</w:t>
      </w:r>
    </w:p>
    <w:p w:rsidR="00910FCA" w:rsidRDefault="00910FCA" w:rsidP="007525FE">
      <w:pPr>
        <w:rPr>
          <w:rFonts w:ascii="Calibri" w:eastAsia="Calibri" w:hAnsi="Calibri" w:cs="Calibri"/>
          <w:b/>
          <w:sz w:val="28"/>
          <w:szCs w:val="28"/>
        </w:rPr>
      </w:pPr>
      <w:r>
        <w:rPr>
          <w:rFonts w:ascii="Calibri" w:eastAsia="Calibri" w:hAnsi="Calibri" w:cs="Calibri"/>
          <w:b/>
          <w:sz w:val="28"/>
          <w:szCs w:val="28"/>
        </w:rPr>
        <w:lastRenderedPageBreak/>
        <w:t xml:space="preserve">Before </w:t>
      </w:r>
      <w:proofErr w:type="spellStart"/>
      <w:r>
        <w:rPr>
          <w:rFonts w:ascii="Calibri" w:eastAsia="Calibri" w:hAnsi="Calibri" w:cs="Calibri"/>
          <w:b/>
          <w:sz w:val="28"/>
          <w:szCs w:val="28"/>
        </w:rPr>
        <w:t>swaping</w:t>
      </w:r>
      <w:proofErr w:type="spellEnd"/>
    </w:p>
    <w:p w:rsidR="00910FCA" w:rsidRDefault="00910FCA" w:rsidP="007525FE">
      <w:pPr>
        <w:rPr>
          <w:rFonts w:ascii="Calibri" w:eastAsia="Calibri" w:hAnsi="Calibri" w:cs="Calibri"/>
          <w:b/>
          <w:sz w:val="28"/>
          <w:szCs w:val="28"/>
        </w:rPr>
      </w:pPr>
      <w:r>
        <w:rPr>
          <w:rFonts w:ascii="Calibri" w:eastAsia="Calibri" w:hAnsi="Calibri" w:cs="Calibri"/>
          <w:b/>
          <w:sz w:val="28"/>
          <w:szCs w:val="28"/>
        </w:rPr>
        <w:t>X = 4</w:t>
      </w:r>
    </w:p>
    <w:p w:rsidR="00910FCA" w:rsidRDefault="00910FCA" w:rsidP="007525FE">
      <w:pPr>
        <w:rPr>
          <w:rFonts w:ascii="Calibri" w:eastAsia="Calibri" w:hAnsi="Calibri" w:cs="Calibri"/>
          <w:b/>
          <w:sz w:val="28"/>
          <w:szCs w:val="28"/>
        </w:rPr>
      </w:pPr>
      <w:r>
        <w:rPr>
          <w:rFonts w:ascii="Calibri" w:eastAsia="Calibri" w:hAnsi="Calibri" w:cs="Calibri"/>
          <w:b/>
          <w:sz w:val="28"/>
          <w:szCs w:val="28"/>
        </w:rPr>
        <w:t>Y = 5</w:t>
      </w:r>
    </w:p>
    <w:p w:rsidR="00910FCA" w:rsidRDefault="00910FCA" w:rsidP="007525FE">
      <w:pPr>
        <w:rPr>
          <w:rFonts w:ascii="Calibri" w:eastAsia="Calibri" w:hAnsi="Calibri" w:cs="Calibri"/>
          <w:b/>
          <w:sz w:val="28"/>
          <w:szCs w:val="28"/>
        </w:rPr>
      </w:pPr>
      <w:r>
        <w:rPr>
          <w:rFonts w:ascii="Calibri" w:eastAsia="Calibri" w:hAnsi="Calibri" w:cs="Calibri"/>
          <w:b/>
          <w:sz w:val="28"/>
          <w:szCs w:val="28"/>
        </w:rPr>
        <w:t xml:space="preserve">After </w:t>
      </w:r>
      <w:proofErr w:type="spellStart"/>
      <w:r>
        <w:rPr>
          <w:rFonts w:ascii="Calibri" w:eastAsia="Calibri" w:hAnsi="Calibri" w:cs="Calibri"/>
          <w:b/>
          <w:sz w:val="28"/>
          <w:szCs w:val="28"/>
        </w:rPr>
        <w:t>swaping</w:t>
      </w:r>
      <w:proofErr w:type="spellEnd"/>
    </w:p>
    <w:p w:rsidR="00910FCA" w:rsidRDefault="00910FCA" w:rsidP="007525FE">
      <w:pPr>
        <w:rPr>
          <w:rFonts w:ascii="Calibri" w:eastAsia="Calibri" w:hAnsi="Calibri" w:cs="Calibri"/>
          <w:b/>
          <w:sz w:val="28"/>
          <w:szCs w:val="28"/>
        </w:rPr>
      </w:pPr>
      <w:r>
        <w:rPr>
          <w:rFonts w:ascii="Calibri" w:eastAsia="Calibri" w:hAnsi="Calibri" w:cs="Calibri"/>
          <w:b/>
          <w:sz w:val="28"/>
          <w:szCs w:val="28"/>
        </w:rPr>
        <w:t>X =5</w:t>
      </w:r>
    </w:p>
    <w:p w:rsidR="00910FCA" w:rsidRPr="0067410D" w:rsidRDefault="00910FCA" w:rsidP="007525FE">
      <w:pPr>
        <w:rPr>
          <w:rFonts w:ascii="Calibri" w:eastAsia="Calibri" w:hAnsi="Calibri" w:cs="Calibri"/>
          <w:b/>
          <w:sz w:val="28"/>
          <w:szCs w:val="28"/>
        </w:rPr>
      </w:pPr>
      <w:r>
        <w:rPr>
          <w:rFonts w:ascii="Calibri" w:eastAsia="Calibri" w:hAnsi="Calibri" w:cs="Calibri"/>
          <w:b/>
          <w:sz w:val="28"/>
          <w:szCs w:val="28"/>
        </w:rPr>
        <w:t>Y =4</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52</w:t>
      </w:r>
      <w:proofErr w:type="gramStart"/>
      <w:r w:rsidRPr="0067410D">
        <w:rPr>
          <w:rFonts w:ascii="Calibri" w:eastAsia="Calibri" w:hAnsi="Calibri" w:cs="Calibri"/>
          <w:b/>
          <w:sz w:val="28"/>
          <w:szCs w:val="28"/>
        </w:rPr>
        <w:t>.Write</w:t>
      </w:r>
      <w:proofErr w:type="gramEnd"/>
      <w:r w:rsidRPr="0067410D">
        <w:rPr>
          <w:rFonts w:ascii="Calibri" w:eastAsia="Calibri" w:hAnsi="Calibri" w:cs="Calibri"/>
          <w:b/>
          <w:sz w:val="28"/>
          <w:szCs w:val="28"/>
        </w:rPr>
        <w:t xml:space="preserve"> a c program for Fibonacci series?</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#include &lt;</w:t>
      </w:r>
      <w:proofErr w:type="spellStart"/>
      <w:r w:rsidRPr="00910FCA">
        <w:rPr>
          <w:rFonts w:ascii="Book Antiqua" w:eastAsia="Times New Roman" w:hAnsi="Book Antiqua" w:cs="Consolas"/>
          <w:color w:val="000000" w:themeColor="text1"/>
        </w:rPr>
        <w:t>stdio.h</w:t>
      </w:r>
      <w:proofErr w:type="spellEnd"/>
      <w:r w:rsidRPr="00910FCA">
        <w:rPr>
          <w:rFonts w:ascii="Book Antiqua" w:eastAsia="Times New Roman" w:hAnsi="Book Antiqua" w:cs="Consolas"/>
          <w:color w:val="000000" w:themeColor="text1"/>
        </w:rPr>
        <w:t>&gt;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roofErr w:type="spellStart"/>
      <w:proofErr w:type="gramStart"/>
      <w:r w:rsidRPr="00910FCA">
        <w:rPr>
          <w:rFonts w:ascii="Book Antiqua" w:eastAsia="Times New Roman" w:hAnsi="Book Antiqua" w:cs="Consolas"/>
          <w:color w:val="000000" w:themeColor="text1"/>
        </w:rPr>
        <w:t>int</w:t>
      </w:r>
      <w:proofErr w:type="spellEnd"/>
      <w:proofErr w:type="gramEnd"/>
      <w:r w:rsidRPr="00910FCA">
        <w:rPr>
          <w:rFonts w:ascii="Book Antiqua" w:eastAsia="Times New Roman" w:hAnsi="Book Antiqua" w:cs="Consolas"/>
          <w:color w:val="000000" w:themeColor="text1"/>
        </w:rPr>
        <w:t xml:space="preserve"> main()</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int</w:t>
      </w:r>
      <w:proofErr w:type="spellEnd"/>
      <w:proofErr w:type="gramEnd"/>
      <w:r w:rsidRPr="00910FCA">
        <w:rPr>
          <w:rFonts w:ascii="Book Antiqua" w:eastAsia="Times New Roman" w:hAnsi="Book Antiqua" w:cs="Consolas"/>
          <w:color w:val="000000" w:themeColor="text1"/>
        </w:rPr>
        <w:t xml:space="preserve"> </w:t>
      </w:r>
      <w:proofErr w:type="spellStart"/>
      <w:r w:rsidRPr="00910FCA">
        <w:rPr>
          <w:rFonts w:ascii="Book Antiqua" w:eastAsia="Times New Roman" w:hAnsi="Book Antiqua" w:cs="Consolas"/>
          <w:color w:val="000000" w:themeColor="text1"/>
        </w:rPr>
        <w:t>i</w:t>
      </w:r>
      <w:proofErr w:type="spellEnd"/>
      <w:r w:rsidRPr="00910FCA">
        <w:rPr>
          <w:rFonts w:ascii="Book Antiqua" w:eastAsia="Times New Roman" w:hAnsi="Book Antiqua" w:cs="Consolas"/>
          <w:color w:val="000000" w:themeColor="text1"/>
        </w:rPr>
        <w:t xml:space="preserve">, n, t1 = 0, t2 = 1, </w:t>
      </w:r>
      <w:proofErr w:type="spellStart"/>
      <w:r w:rsidRPr="00910FCA">
        <w:rPr>
          <w:rFonts w:ascii="Book Antiqua" w:eastAsia="Times New Roman" w:hAnsi="Book Antiqua" w:cs="Consolas"/>
          <w:color w:val="000000" w:themeColor="text1"/>
        </w:rPr>
        <w:t>nextTerm</w:t>
      </w:r>
      <w:proofErr w:type="spellEnd"/>
      <w:r w:rsidRPr="00910FCA">
        <w:rPr>
          <w:rFonts w:ascii="Book Antiqua" w:eastAsia="Times New Roman" w:hAnsi="Book Antiqua" w:cs="Consolas"/>
          <w:color w:val="000000" w:themeColor="text1"/>
        </w:rPr>
        <w: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printf</w:t>
      </w:r>
      <w:proofErr w:type="spellEnd"/>
      <w:r w:rsidRPr="00910FCA">
        <w:rPr>
          <w:rFonts w:ascii="Book Antiqua" w:eastAsia="Times New Roman" w:hAnsi="Book Antiqua" w:cs="Consolas"/>
          <w:color w:val="000000" w:themeColor="text1"/>
        </w:rPr>
        <w:t>(</w:t>
      </w:r>
      <w:proofErr w:type="gramEnd"/>
      <w:r w:rsidRPr="00910FCA">
        <w:rPr>
          <w:rFonts w:ascii="Book Antiqua" w:eastAsia="Times New Roman" w:hAnsi="Book Antiqua" w:cs="Consolas"/>
          <w:color w:val="000000" w:themeColor="text1"/>
        </w:rPr>
        <w:t>"Enter the number of terms: ");</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scanf</w:t>
      </w:r>
      <w:proofErr w:type="spellEnd"/>
      <w:r w:rsidRPr="00910FCA">
        <w:rPr>
          <w:rFonts w:ascii="Book Antiqua" w:eastAsia="Times New Roman" w:hAnsi="Book Antiqua" w:cs="Consolas"/>
          <w:color w:val="000000" w:themeColor="text1"/>
        </w:rPr>
        <w:t>(</w:t>
      </w:r>
      <w:proofErr w:type="gramEnd"/>
      <w:r w:rsidRPr="00910FCA">
        <w:rPr>
          <w:rFonts w:ascii="Book Antiqua" w:eastAsia="Times New Roman" w:hAnsi="Book Antiqua" w:cs="Consolas"/>
          <w:color w:val="000000" w:themeColor="text1"/>
        </w:rPr>
        <w:t>"%d", &amp;n);</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printf</w:t>
      </w:r>
      <w:proofErr w:type="spellEnd"/>
      <w:r w:rsidRPr="00910FCA">
        <w:rPr>
          <w:rFonts w:ascii="Book Antiqua" w:eastAsia="Times New Roman" w:hAnsi="Book Antiqua" w:cs="Consolas"/>
          <w:color w:val="000000" w:themeColor="text1"/>
        </w:rPr>
        <w:t>(</w:t>
      </w:r>
      <w:proofErr w:type="gramEnd"/>
      <w:r w:rsidRPr="00910FCA">
        <w:rPr>
          <w:rFonts w:ascii="Book Antiqua" w:eastAsia="Times New Roman" w:hAnsi="Book Antiqua" w:cs="Consolas"/>
          <w:color w:val="000000" w:themeColor="text1"/>
        </w:rPr>
        <w:t>"Fibonacci Series: ");</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gramStart"/>
      <w:r w:rsidRPr="00910FCA">
        <w:rPr>
          <w:rFonts w:ascii="Book Antiqua" w:eastAsia="Times New Roman" w:hAnsi="Book Antiqua" w:cs="Consolas"/>
          <w:color w:val="000000" w:themeColor="text1"/>
        </w:rPr>
        <w:t>for</w:t>
      </w:r>
      <w:proofErr w:type="gramEnd"/>
      <w:r w:rsidRPr="00910FCA">
        <w:rPr>
          <w:rFonts w:ascii="Book Antiqua" w:eastAsia="Times New Roman" w:hAnsi="Book Antiqua" w:cs="Consolas"/>
          <w:color w:val="000000" w:themeColor="text1"/>
        </w:rPr>
        <w:t xml:space="preserve"> (</w:t>
      </w:r>
      <w:proofErr w:type="spellStart"/>
      <w:r w:rsidRPr="00910FCA">
        <w:rPr>
          <w:rFonts w:ascii="Book Antiqua" w:eastAsia="Times New Roman" w:hAnsi="Book Antiqua" w:cs="Consolas"/>
          <w:color w:val="000000" w:themeColor="text1"/>
        </w:rPr>
        <w:t>i</w:t>
      </w:r>
      <w:proofErr w:type="spellEnd"/>
      <w:r w:rsidRPr="00910FCA">
        <w:rPr>
          <w:rFonts w:ascii="Book Antiqua" w:eastAsia="Times New Roman" w:hAnsi="Book Antiqua" w:cs="Consolas"/>
          <w:color w:val="000000" w:themeColor="text1"/>
        </w:rPr>
        <w:t xml:space="preserve"> = 1; </w:t>
      </w:r>
      <w:proofErr w:type="spellStart"/>
      <w:r w:rsidRPr="00910FCA">
        <w:rPr>
          <w:rFonts w:ascii="Book Antiqua" w:eastAsia="Times New Roman" w:hAnsi="Book Antiqua" w:cs="Consolas"/>
          <w:color w:val="000000" w:themeColor="text1"/>
        </w:rPr>
        <w:t>i</w:t>
      </w:r>
      <w:proofErr w:type="spellEnd"/>
      <w:r w:rsidRPr="00910FCA">
        <w:rPr>
          <w:rFonts w:ascii="Book Antiqua" w:eastAsia="Times New Roman" w:hAnsi="Book Antiqua" w:cs="Consolas"/>
          <w:color w:val="000000" w:themeColor="text1"/>
        </w:rPr>
        <w:t xml:space="preserve"> &lt;= n; ++</w:t>
      </w:r>
      <w:proofErr w:type="spellStart"/>
      <w:r w:rsidRPr="00910FCA">
        <w:rPr>
          <w:rFonts w:ascii="Book Antiqua" w:eastAsia="Times New Roman" w:hAnsi="Book Antiqua" w:cs="Consolas"/>
          <w:color w:val="000000" w:themeColor="text1"/>
        </w:rPr>
        <w:t>i</w:t>
      </w:r>
      <w:proofErr w:type="spellEnd"/>
      <w:r w:rsidRPr="00910FCA">
        <w:rPr>
          <w:rFonts w:ascii="Book Antiqua" w:eastAsia="Times New Roman" w:hAnsi="Book Antiqua" w:cs="Consolas"/>
          <w:color w:val="000000" w:themeColor="text1"/>
        </w:rPr>
        <w: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printf</w:t>
      </w:r>
      <w:proofErr w:type="spellEnd"/>
      <w:r w:rsidRPr="00910FCA">
        <w:rPr>
          <w:rFonts w:ascii="Book Antiqua" w:eastAsia="Times New Roman" w:hAnsi="Book Antiqua" w:cs="Consolas"/>
          <w:color w:val="000000" w:themeColor="text1"/>
        </w:rPr>
        <w:t>(</w:t>
      </w:r>
      <w:proofErr w:type="gramEnd"/>
      <w:r w:rsidRPr="00910FCA">
        <w:rPr>
          <w:rFonts w:ascii="Book Antiqua" w:eastAsia="Times New Roman" w:hAnsi="Book Antiqua" w:cs="Consolas"/>
          <w:color w:val="000000" w:themeColor="text1"/>
        </w:rPr>
        <w:t>"%d, ", t1);</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nextTerm</w:t>
      </w:r>
      <w:proofErr w:type="spellEnd"/>
      <w:proofErr w:type="gramEnd"/>
      <w:r w:rsidRPr="00910FCA">
        <w:rPr>
          <w:rFonts w:ascii="Book Antiqua" w:eastAsia="Times New Roman" w:hAnsi="Book Antiqua" w:cs="Consolas"/>
          <w:color w:val="000000" w:themeColor="text1"/>
        </w:rPr>
        <w:t xml:space="preserve"> = t1 + t2;</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t1 = t2;</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t2 = </w:t>
      </w:r>
      <w:proofErr w:type="spellStart"/>
      <w:r w:rsidRPr="00910FCA">
        <w:rPr>
          <w:rFonts w:ascii="Book Antiqua" w:eastAsia="Times New Roman" w:hAnsi="Book Antiqua" w:cs="Consolas"/>
          <w:color w:val="000000" w:themeColor="text1"/>
        </w:rPr>
        <w:t>nextTerm</w:t>
      </w:r>
      <w:proofErr w:type="spellEnd"/>
      <w:r w:rsidRPr="00910FCA">
        <w:rPr>
          <w:rFonts w:ascii="Book Antiqua" w:eastAsia="Times New Roman" w:hAnsi="Book Antiqua" w:cs="Consolas"/>
          <w:color w:val="000000" w:themeColor="text1"/>
        </w:rPr>
        <w: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gramStart"/>
      <w:r w:rsidRPr="00910FCA">
        <w:rPr>
          <w:rFonts w:ascii="Book Antiqua" w:eastAsia="Times New Roman" w:hAnsi="Book Antiqua" w:cs="Consolas"/>
          <w:color w:val="000000" w:themeColor="text1"/>
        </w:rPr>
        <w:t>return</w:t>
      </w:r>
      <w:proofErr w:type="gramEnd"/>
      <w:r w:rsidRPr="00910FCA">
        <w:rPr>
          <w:rFonts w:ascii="Book Antiqua" w:eastAsia="Times New Roman" w:hAnsi="Book Antiqua" w:cs="Consolas"/>
          <w:color w:val="000000" w:themeColor="text1"/>
        </w:rPr>
        <w:t xml:space="preserve"> 0;</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w:t>
      </w:r>
    </w:p>
    <w:p w:rsidR="00910FCA" w:rsidRPr="00910FCA" w:rsidRDefault="00910FCA" w:rsidP="00910FCA">
      <w:pPr>
        <w:shd w:val="clear" w:color="auto" w:fill="FFFFFF"/>
        <w:spacing w:before="100" w:beforeAutospacing="1" w:after="336" w:line="240" w:lineRule="auto"/>
        <w:rPr>
          <w:rFonts w:ascii="Book Antiqua" w:eastAsia="Times New Roman" w:hAnsi="Book Antiqua" w:cs="Arial"/>
          <w:color w:val="000000" w:themeColor="text1"/>
        </w:rPr>
      </w:pPr>
      <w:r w:rsidRPr="00910FCA">
        <w:rPr>
          <w:rFonts w:ascii="Book Antiqua" w:eastAsia="Times New Roman" w:hAnsi="Book Antiqua" w:cs="Arial"/>
          <w:b/>
          <w:bCs/>
          <w:color w:val="000000" w:themeColor="text1"/>
        </w:rPr>
        <w:t>Output</w:t>
      </w:r>
    </w:p>
    <w:p w:rsidR="00910FCA" w:rsidRPr="00910FCA" w:rsidRDefault="00910FCA" w:rsidP="00910FC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lastRenderedPageBreak/>
        <w:t>Enter the number of terms: 10</w:t>
      </w:r>
    </w:p>
    <w:p w:rsidR="00910FCA" w:rsidRPr="00910FCA" w:rsidRDefault="00910FCA" w:rsidP="00910FC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Fibonacci Series: 0, 1, 1, 2, 3, 5, 8, 13, 21, 34, </w:t>
      </w:r>
    </w:p>
    <w:p w:rsidR="00910FCA" w:rsidRPr="00910FCA" w:rsidRDefault="00910FCA" w:rsidP="00910FCA">
      <w:pPr>
        <w:shd w:val="clear" w:color="auto" w:fill="FFFFFF"/>
        <w:spacing w:before="192" w:after="108" w:line="240" w:lineRule="auto"/>
        <w:outlineLvl w:val="1"/>
        <w:rPr>
          <w:rFonts w:ascii="Book Antiqua" w:eastAsia="Times New Roman" w:hAnsi="Book Antiqua" w:cs="Arial"/>
          <w:b/>
          <w:bCs/>
          <w:color w:val="000000" w:themeColor="text1"/>
        </w:rPr>
      </w:pPr>
      <w:r w:rsidRPr="00910FCA">
        <w:rPr>
          <w:rFonts w:ascii="Book Antiqua" w:eastAsia="Times New Roman" w:hAnsi="Book Antiqua" w:cs="Arial"/>
          <w:b/>
          <w:bCs/>
          <w:color w:val="000000" w:themeColor="text1"/>
        </w:rPr>
        <w:t xml:space="preserve">Example #2: Fibonacci </w:t>
      </w:r>
      <w:proofErr w:type="gramStart"/>
      <w:r w:rsidRPr="00910FCA">
        <w:rPr>
          <w:rFonts w:ascii="Book Antiqua" w:eastAsia="Times New Roman" w:hAnsi="Book Antiqua" w:cs="Arial"/>
          <w:b/>
          <w:bCs/>
          <w:color w:val="000000" w:themeColor="text1"/>
        </w:rPr>
        <w:t>Sequence</w:t>
      </w:r>
      <w:proofErr w:type="gramEnd"/>
      <w:r w:rsidRPr="00910FCA">
        <w:rPr>
          <w:rFonts w:ascii="Book Antiqua" w:eastAsia="Times New Roman" w:hAnsi="Book Antiqua" w:cs="Arial"/>
          <w:b/>
          <w:bCs/>
          <w:color w:val="000000" w:themeColor="text1"/>
        </w:rPr>
        <w:t xml:space="preserve"> Up to a Certain Number</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#include &lt;</w:t>
      </w:r>
      <w:proofErr w:type="spellStart"/>
      <w:r w:rsidRPr="00910FCA">
        <w:rPr>
          <w:rFonts w:ascii="Book Antiqua" w:eastAsia="Times New Roman" w:hAnsi="Book Antiqua" w:cs="Consolas"/>
          <w:color w:val="000000" w:themeColor="text1"/>
        </w:rPr>
        <w:t>stdio.h</w:t>
      </w:r>
      <w:proofErr w:type="spellEnd"/>
      <w:r w:rsidRPr="00910FCA">
        <w:rPr>
          <w:rFonts w:ascii="Book Antiqua" w:eastAsia="Times New Roman" w:hAnsi="Book Antiqua" w:cs="Consolas"/>
          <w:color w:val="000000" w:themeColor="text1"/>
        </w:rPr>
        <w:t>&gt;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roofErr w:type="spellStart"/>
      <w:proofErr w:type="gramStart"/>
      <w:r w:rsidRPr="00910FCA">
        <w:rPr>
          <w:rFonts w:ascii="Book Antiqua" w:eastAsia="Times New Roman" w:hAnsi="Book Antiqua" w:cs="Consolas"/>
          <w:color w:val="000000" w:themeColor="text1"/>
        </w:rPr>
        <w:t>int</w:t>
      </w:r>
      <w:proofErr w:type="spellEnd"/>
      <w:proofErr w:type="gramEnd"/>
      <w:r w:rsidRPr="00910FCA">
        <w:rPr>
          <w:rFonts w:ascii="Book Antiqua" w:eastAsia="Times New Roman" w:hAnsi="Book Antiqua" w:cs="Consolas"/>
          <w:color w:val="000000" w:themeColor="text1"/>
        </w:rPr>
        <w:t xml:space="preserve"> main()</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int</w:t>
      </w:r>
      <w:proofErr w:type="spellEnd"/>
      <w:proofErr w:type="gramEnd"/>
      <w:r w:rsidRPr="00910FCA">
        <w:rPr>
          <w:rFonts w:ascii="Book Antiqua" w:eastAsia="Times New Roman" w:hAnsi="Book Antiqua" w:cs="Consolas"/>
          <w:color w:val="000000" w:themeColor="text1"/>
        </w:rPr>
        <w:t xml:space="preserve"> t1 = 0, t2 = 1, </w:t>
      </w:r>
      <w:proofErr w:type="spellStart"/>
      <w:r w:rsidRPr="00910FCA">
        <w:rPr>
          <w:rFonts w:ascii="Book Antiqua" w:eastAsia="Times New Roman" w:hAnsi="Book Antiqua" w:cs="Consolas"/>
          <w:color w:val="000000" w:themeColor="text1"/>
        </w:rPr>
        <w:t>nextTerm</w:t>
      </w:r>
      <w:proofErr w:type="spellEnd"/>
      <w:r w:rsidRPr="00910FCA">
        <w:rPr>
          <w:rFonts w:ascii="Book Antiqua" w:eastAsia="Times New Roman" w:hAnsi="Book Antiqua" w:cs="Consolas"/>
          <w:color w:val="000000" w:themeColor="text1"/>
        </w:rPr>
        <w:t xml:space="preserve"> = 0, n;</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printf</w:t>
      </w:r>
      <w:proofErr w:type="spellEnd"/>
      <w:r w:rsidRPr="00910FCA">
        <w:rPr>
          <w:rFonts w:ascii="Book Antiqua" w:eastAsia="Times New Roman" w:hAnsi="Book Antiqua" w:cs="Consolas"/>
          <w:color w:val="000000" w:themeColor="text1"/>
        </w:rPr>
        <w:t>(</w:t>
      </w:r>
      <w:proofErr w:type="gramEnd"/>
      <w:r w:rsidRPr="00910FCA">
        <w:rPr>
          <w:rFonts w:ascii="Book Antiqua" w:eastAsia="Times New Roman" w:hAnsi="Book Antiqua" w:cs="Consolas"/>
          <w:color w:val="000000" w:themeColor="text1"/>
        </w:rPr>
        <w:t>"Enter a positive number: ");</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scanf</w:t>
      </w:r>
      <w:proofErr w:type="spellEnd"/>
      <w:r w:rsidRPr="00910FCA">
        <w:rPr>
          <w:rFonts w:ascii="Book Antiqua" w:eastAsia="Times New Roman" w:hAnsi="Book Antiqua" w:cs="Consolas"/>
          <w:color w:val="000000" w:themeColor="text1"/>
        </w:rPr>
        <w:t>(</w:t>
      </w:r>
      <w:proofErr w:type="gramEnd"/>
      <w:r w:rsidRPr="00910FCA">
        <w:rPr>
          <w:rFonts w:ascii="Book Antiqua" w:eastAsia="Times New Roman" w:hAnsi="Book Antiqua" w:cs="Consolas"/>
          <w:color w:val="000000" w:themeColor="text1"/>
        </w:rPr>
        <w:t>"%d", &amp;n);</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 displays the first two terms which is always 0 and 1</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printf</w:t>
      </w:r>
      <w:proofErr w:type="spellEnd"/>
      <w:r w:rsidRPr="00910FCA">
        <w:rPr>
          <w:rFonts w:ascii="Book Antiqua" w:eastAsia="Times New Roman" w:hAnsi="Book Antiqua" w:cs="Consolas"/>
          <w:color w:val="000000" w:themeColor="text1"/>
        </w:rPr>
        <w:t>(</w:t>
      </w:r>
      <w:proofErr w:type="gramEnd"/>
      <w:r w:rsidRPr="00910FCA">
        <w:rPr>
          <w:rFonts w:ascii="Book Antiqua" w:eastAsia="Times New Roman" w:hAnsi="Book Antiqua" w:cs="Consolas"/>
          <w:color w:val="000000" w:themeColor="text1"/>
        </w:rPr>
        <w:t>"Fibonacci Series: %d, %d, ", t1, t2);</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nextTerm</w:t>
      </w:r>
      <w:proofErr w:type="spellEnd"/>
      <w:proofErr w:type="gramEnd"/>
      <w:r w:rsidRPr="00910FCA">
        <w:rPr>
          <w:rFonts w:ascii="Book Antiqua" w:eastAsia="Times New Roman" w:hAnsi="Book Antiqua" w:cs="Consolas"/>
          <w:color w:val="000000" w:themeColor="text1"/>
        </w:rPr>
        <w:t xml:space="preserve"> = t1 + t2;</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gramStart"/>
      <w:r w:rsidRPr="00910FCA">
        <w:rPr>
          <w:rFonts w:ascii="Book Antiqua" w:eastAsia="Times New Roman" w:hAnsi="Book Antiqua" w:cs="Consolas"/>
          <w:color w:val="000000" w:themeColor="text1"/>
        </w:rPr>
        <w:t>while(</w:t>
      </w:r>
      <w:proofErr w:type="spellStart"/>
      <w:proofErr w:type="gramEnd"/>
      <w:r w:rsidRPr="00910FCA">
        <w:rPr>
          <w:rFonts w:ascii="Book Antiqua" w:eastAsia="Times New Roman" w:hAnsi="Book Antiqua" w:cs="Consolas"/>
          <w:color w:val="000000" w:themeColor="text1"/>
        </w:rPr>
        <w:t>nextTerm</w:t>
      </w:r>
      <w:proofErr w:type="spellEnd"/>
      <w:r w:rsidRPr="00910FCA">
        <w:rPr>
          <w:rFonts w:ascii="Book Antiqua" w:eastAsia="Times New Roman" w:hAnsi="Book Antiqua" w:cs="Consolas"/>
          <w:color w:val="000000" w:themeColor="text1"/>
        </w:rPr>
        <w:t xml:space="preserve"> &lt;= n)</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printf</w:t>
      </w:r>
      <w:proofErr w:type="spellEnd"/>
      <w:r w:rsidRPr="00910FCA">
        <w:rPr>
          <w:rFonts w:ascii="Book Antiqua" w:eastAsia="Times New Roman" w:hAnsi="Book Antiqua" w:cs="Consolas"/>
          <w:color w:val="000000" w:themeColor="text1"/>
        </w:rPr>
        <w:t>(</w:t>
      </w:r>
      <w:proofErr w:type="gramEnd"/>
      <w:r w:rsidRPr="00910FCA">
        <w:rPr>
          <w:rFonts w:ascii="Book Antiqua" w:eastAsia="Times New Roman" w:hAnsi="Book Antiqua" w:cs="Consolas"/>
          <w:color w:val="000000" w:themeColor="text1"/>
        </w:rPr>
        <w:t>"%d, ",</w:t>
      </w:r>
      <w:proofErr w:type="spellStart"/>
      <w:r w:rsidRPr="00910FCA">
        <w:rPr>
          <w:rFonts w:ascii="Book Antiqua" w:eastAsia="Times New Roman" w:hAnsi="Book Antiqua" w:cs="Consolas"/>
          <w:color w:val="000000" w:themeColor="text1"/>
        </w:rPr>
        <w:t>nextTerm</w:t>
      </w:r>
      <w:proofErr w:type="spellEnd"/>
      <w:r w:rsidRPr="00910FCA">
        <w:rPr>
          <w:rFonts w:ascii="Book Antiqua" w:eastAsia="Times New Roman" w:hAnsi="Book Antiqua" w:cs="Consolas"/>
          <w:color w:val="000000" w:themeColor="text1"/>
        </w:rPr>
        <w: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t1 = t2;</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t2 = </w:t>
      </w:r>
      <w:proofErr w:type="spellStart"/>
      <w:r w:rsidRPr="00910FCA">
        <w:rPr>
          <w:rFonts w:ascii="Book Antiqua" w:eastAsia="Times New Roman" w:hAnsi="Book Antiqua" w:cs="Consolas"/>
          <w:color w:val="000000" w:themeColor="text1"/>
        </w:rPr>
        <w:t>nextTerm</w:t>
      </w:r>
      <w:proofErr w:type="spellEnd"/>
      <w:r w:rsidRPr="00910FCA">
        <w:rPr>
          <w:rFonts w:ascii="Book Antiqua" w:eastAsia="Times New Roman" w:hAnsi="Book Antiqua" w:cs="Consolas"/>
          <w:color w:val="000000" w:themeColor="text1"/>
        </w:rPr>
        <w:t>;</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spellStart"/>
      <w:proofErr w:type="gramStart"/>
      <w:r w:rsidRPr="00910FCA">
        <w:rPr>
          <w:rFonts w:ascii="Book Antiqua" w:eastAsia="Times New Roman" w:hAnsi="Book Antiqua" w:cs="Consolas"/>
          <w:color w:val="000000" w:themeColor="text1"/>
        </w:rPr>
        <w:t>nextTerm</w:t>
      </w:r>
      <w:proofErr w:type="spellEnd"/>
      <w:proofErr w:type="gramEnd"/>
      <w:r w:rsidRPr="00910FCA">
        <w:rPr>
          <w:rFonts w:ascii="Book Antiqua" w:eastAsia="Times New Roman" w:hAnsi="Book Antiqua" w:cs="Consolas"/>
          <w:color w:val="000000" w:themeColor="text1"/>
        </w:rPr>
        <w:t xml:space="preserve"> = t1 + t2;</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 xml:space="preserve">    </w:t>
      </w:r>
      <w:proofErr w:type="gramStart"/>
      <w:r w:rsidRPr="00910FCA">
        <w:rPr>
          <w:rFonts w:ascii="Book Antiqua" w:eastAsia="Times New Roman" w:hAnsi="Book Antiqua" w:cs="Consolas"/>
          <w:color w:val="000000" w:themeColor="text1"/>
        </w:rPr>
        <w:t>return</w:t>
      </w:r>
      <w:proofErr w:type="gramEnd"/>
      <w:r w:rsidRPr="00910FCA">
        <w:rPr>
          <w:rFonts w:ascii="Book Antiqua" w:eastAsia="Times New Roman" w:hAnsi="Book Antiqua" w:cs="Consolas"/>
          <w:color w:val="000000" w:themeColor="text1"/>
        </w:rPr>
        <w:t xml:space="preserve"> 0;</w:t>
      </w:r>
    </w:p>
    <w:p w:rsidR="00910FCA" w:rsidRPr="00910FCA" w:rsidRDefault="00910FCA" w:rsidP="00910FCA">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t>}</w:t>
      </w:r>
    </w:p>
    <w:p w:rsidR="00910FCA" w:rsidRPr="00910FCA" w:rsidRDefault="00910FCA" w:rsidP="00910FCA">
      <w:pPr>
        <w:shd w:val="clear" w:color="auto" w:fill="FFFFFF"/>
        <w:spacing w:before="100" w:beforeAutospacing="1" w:after="336" w:line="240" w:lineRule="auto"/>
        <w:rPr>
          <w:rFonts w:ascii="Book Antiqua" w:eastAsia="Times New Roman" w:hAnsi="Book Antiqua" w:cs="Arial"/>
          <w:color w:val="000000" w:themeColor="text1"/>
        </w:rPr>
      </w:pPr>
      <w:r w:rsidRPr="00910FCA">
        <w:rPr>
          <w:rFonts w:ascii="Book Antiqua" w:eastAsia="Times New Roman" w:hAnsi="Book Antiqua" w:cs="Arial"/>
          <w:b/>
          <w:bCs/>
          <w:color w:val="000000" w:themeColor="text1"/>
        </w:rPr>
        <w:t>Output</w:t>
      </w:r>
    </w:p>
    <w:p w:rsidR="00910FCA" w:rsidRPr="00910FCA" w:rsidRDefault="00910FCA" w:rsidP="00910FC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Book Antiqua" w:eastAsia="Times New Roman" w:hAnsi="Book Antiqua" w:cs="Consolas"/>
          <w:color w:val="000000" w:themeColor="text1"/>
        </w:rPr>
      </w:pPr>
      <w:r w:rsidRPr="00910FCA">
        <w:rPr>
          <w:rFonts w:ascii="Book Antiqua" w:eastAsia="Times New Roman" w:hAnsi="Book Antiqua" w:cs="Consolas"/>
          <w:color w:val="000000" w:themeColor="text1"/>
        </w:rPr>
        <w:lastRenderedPageBreak/>
        <w:t>Enter a positive integer: 100</w:t>
      </w:r>
    </w:p>
    <w:p w:rsidR="00910FCA" w:rsidRPr="00910FCA" w:rsidRDefault="00910FCA" w:rsidP="00910FCA">
      <w:pPr>
        <w:pBdr>
          <w:top w:val="single" w:sz="6" w:space="11" w:color="EAEAEC"/>
          <w:left w:val="single" w:sz="6" w:space="14" w:color="EAEAEC"/>
          <w:bottom w:val="single" w:sz="6" w:space="11" w:color="EAEAEC"/>
          <w:right w:val="single" w:sz="6" w:space="14"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nsolas"/>
          <w:color w:val="252830"/>
          <w:sz w:val="23"/>
          <w:szCs w:val="23"/>
        </w:rPr>
      </w:pPr>
      <w:r w:rsidRPr="00910FCA">
        <w:rPr>
          <w:rFonts w:ascii="Book Antiqua" w:eastAsia="Times New Roman" w:hAnsi="Book Antiqua" w:cs="Consolas"/>
          <w:color w:val="000000" w:themeColor="text1"/>
        </w:rPr>
        <w:t>Fibonacci Series: 0, 1, 1, 2, 3, 5, 8, 13, 21, 34, 55, 89</w:t>
      </w:r>
      <w:r w:rsidRPr="00910FCA">
        <w:rPr>
          <w:rFonts w:ascii="Consolas" w:eastAsia="Times New Roman" w:hAnsi="Consolas" w:cs="Consolas"/>
          <w:color w:val="252830"/>
          <w:sz w:val="23"/>
        </w:rPr>
        <w:t>,</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53</w:t>
      </w:r>
      <w:proofErr w:type="gramStart"/>
      <w:r w:rsidRPr="0067410D">
        <w:rPr>
          <w:rFonts w:ascii="Calibri" w:eastAsia="Calibri" w:hAnsi="Calibri" w:cs="Calibri"/>
          <w:b/>
          <w:sz w:val="28"/>
          <w:szCs w:val="28"/>
        </w:rPr>
        <w:t>.How</w:t>
      </w:r>
      <w:proofErr w:type="gramEnd"/>
      <w:r w:rsidRPr="0067410D">
        <w:rPr>
          <w:rFonts w:ascii="Calibri" w:eastAsia="Calibri" w:hAnsi="Calibri" w:cs="Calibri"/>
          <w:b/>
          <w:sz w:val="28"/>
          <w:szCs w:val="28"/>
        </w:rPr>
        <w:t xml:space="preserve"> to define in macro in c program?</w:t>
      </w:r>
    </w:p>
    <w:p w:rsidR="002E1E99" w:rsidRPr="002E1E99" w:rsidRDefault="002E1E99" w:rsidP="002E1E99">
      <w:pPr>
        <w:pStyle w:val="NormalWeb"/>
        <w:shd w:val="clear" w:color="auto" w:fill="FFFFFF"/>
        <w:spacing w:after="336" w:afterAutospacing="0"/>
        <w:rPr>
          <w:rFonts w:ascii="Book Antiqua" w:hAnsi="Book Antiqua" w:cs="Arial"/>
          <w:color w:val="000000" w:themeColor="text1"/>
          <w:sz w:val="22"/>
          <w:szCs w:val="22"/>
        </w:rPr>
      </w:pPr>
      <w:r w:rsidRPr="002E1E99">
        <w:rPr>
          <w:rFonts w:ascii="Book Antiqua" w:hAnsi="Book Antiqua" w:cs="Arial"/>
          <w:color w:val="000000" w:themeColor="text1"/>
          <w:sz w:val="22"/>
          <w:szCs w:val="22"/>
        </w:rPr>
        <w:t>You can define a macro in C using #define preprocessor directive.</w:t>
      </w:r>
    </w:p>
    <w:p w:rsidR="002E1E99" w:rsidRPr="002E1E99" w:rsidRDefault="002E1E99" w:rsidP="002E1E99">
      <w:pPr>
        <w:pStyle w:val="NormalWeb"/>
        <w:shd w:val="clear" w:color="auto" w:fill="FFFFFF"/>
        <w:spacing w:after="336" w:afterAutospacing="0"/>
        <w:rPr>
          <w:rFonts w:ascii="Book Antiqua" w:hAnsi="Book Antiqua" w:cs="Arial"/>
          <w:color w:val="000000" w:themeColor="text1"/>
          <w:sz w:val="22"/>
          <w:szCs w:val="22"/>
        </w:rPr>
      </w:pPr>
      <w:r w:rsidRPr="002E1E99">
        <w:rPr>
          <w:rFonts w:ascii="Book Antiqua" w:hAnsi="Book Antiqua" w:cs="Arial"/>
          <w:color w:val="000000" w:themeColor="text1"/>
          <w:sz w:val="22"/>
          <w:szCs w:val="22"/>
        </w:rPr>
        <w:t>A macro is a fragment of code that is given a name. You can use that fragment of code in your program by using the name. For example,</w:t>
      </w:r>
    </w:p>
    <w:p w:rsidR="002E1E99" w:rsidRPr="002E1E99" w:rsidRDefault="002E1E99" w:rsidP="002E1E99">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Book Antiqua" w:hAnsi="Book Antiqua" w:cs="Consolas"/>
          <w:color w:val="000000" w:themeColor="text1"/>
          <w:sz w:val="22"/>
          <w:szCs w:val="22"/>
        </w:rPr>
      </w:pPr>
      <w:r w:rsidRPr="002E1E99">
        <w:rPr>
          <w:rFonts w:ascii="Book Antiqua" w:hAnsi="Book Antiqua" w:cs="Consolas"/>
          <w:color w:val="000000" w:themeColor="text1"/>
          <w:sz w:val="22"/>
          <w:szCs w:val="22"/>
        </w:rPr>
        <w:t xml:space="preserve">#define c </w:t>
      </w:r>
      <w:proofErr w:type="gramStart"/>
      <w:r w:rsidRPr="002E1E99">
        <w:rPr>
          <w:rFonts w:ascii="Book Antiqua" w:hAnsi="Book Antiqua" w:cs="Consolas"/>
          <w:color w:val="000000" w:themeColor="text1"/>
          <w:sz w:val="22"/>
          <w:szCs w:val="22"/>
        </w:rPr>
        <w:t>299792458  /</w:t>
      </w:r>
      <w:proofErr w:type="gramEnd"/>
      <w:r w:rsidRPr="002E1E99">
        <w:rPr>
          <w:rFonts w:ascii="Book Antiqua" w:hAnsi="Book Antiqua" w:cs="Consolas"/>
          <w:color w:val="000000" w:themeColor="text1"/>
          <w:sz w:val="22"/>
          <w:szCs w:val="22"/>
        </w:rPr>
        <w:t>/ speed of light</w:t>
      </w:r>
    </w:p>
    <w:p w:rsidR="002E1E99" w:rsidRPr="002E1E99" w:rsidRDefault="002E1E99" w:rsidP="002E1E99">
      <w:pPr>
        <w:pStyle w:val="NormalWeb"/>
        <w:shd w:val="clear" w:color="auto" w:fill="FFFFFF"/>
        <w:spacing w:after="336" w:afterAutospacing="0"/>
        <w:rPr>
          <w:rFonts w:ascii="Book Antiqua" w:hAnsi="Book Antiqua" w:cs="Arial"/>
          <w:color w:val="000000" w:themeColor="text1"/>
          <w:sz w:val="22"/>
          <w:szCs w:val="22"/>
        </w:rPr>
      </w:pPr>
      <w:r w:rsidRPr="002E1E99">
        <w:rPr>
          <w:rFonts w:ascii="Book Antiqua" w:hAnsi="Book Antiqua" w:cs="Arial"/>
          <w:color w:val="000000" w:themeColor="text1"/>
          <w:sz w:val="22"/>
          <w:szCs w:val="22"/>
        </w:rPr>
        <w:t>Here, when we use </w:t>
      </w:r>
      <w:r w:rsidRPr="002E1E99">
        <w:rPr>
          <w:rStyle w:val="HTMLVariable"/>
          <w:rFonts w:ascii="Book Antiqua" w:hAnsi="Book Antiqua" w:cs="Consolas"/>
          <w:i w:val="0"/>
          <w:iCs w:val="0"/>
          <w:color w:val="000000" w:themeColor="text1"/>
          <w:sz w:val="22"/>
          <w:szCs w:val="22"/>
          <w:shd w:val="clear" w:color="auto" w:fill="EFF0F1"/>
        </w:rPr>
        <w:t>c</w:t>
      </w:r>
      <w:r w:rsidRPr="002E1E99">
        <w:rPr>
          <w:rFonts w:ascii="Book Antiqua" w:hAnsi="Book Antiqua" w:cs="Arial"/>
          <w:color w:val="000000" w:themeColor="text1"/>
          <w:sz w:val="22"/>
          <w:szCs w:val="22"/>
        </w:rPr>
        <w:t> in our program, it's replaced with </w:t>
      </w:r>
      <w:r w:rsidRPr="002E1E99">
        <w:rPr>
          <w:rStyle w:val="HTMLCode"/>
          <w:rFonts w:ascii="Book Antiqua" w:hAnsi="Book Antiqua" w:cs="Consolas"/>
          <w:color w:val="000000" w:themeColor="text1"/>
          <w:sz w:val="22"/>
          <w:szCs w:val="22"/>
          <w:shd w:val="clear" w:color="auto" w:fill="EFF0F1"/>
        </w:rPr>
        <w:t>299792458</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54</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are the workspace in </w:t>
      </w:r>
      <w:proofErr w:type="spellStart"/>
      <w:r w:rsidRPr="0067410D">
        <w:rPr>
          <w:rFonts w:ascii="Calibri" w:eastAsia="Calibri" w:hAnsi="Calibri" w:cs="Calibri"/>
          <w:b/>
          <w:sz w:val="28"/>
          <w:szCs w:val="28"/>
        </w:rPr>
        <w:t>matlab</w:t>
      </w:r>
      <w:proofErr w:type="spellEnd"/>
      <w:r w:rsidRPr="0067410D">
        <w:rPr>
          <w:rFonts w:ascii="Calibri" w:eastAsia="Calibri" w:hAnsi="Calibri" w:cs="Calibri"/>
          <w:b/>
          <w:sz w:val="28"/>
          <w:szCs w:val="28"/>
        </w:rPr>
        <w:t xml:space="preserve"> window?</w:t>
      </w:r>
    </w:p>
    <w:p w:rsidR="0010610A" w:rsidRDefault="0010610A" w:rsidP="007525FE">
      <w:pPr>
        <w:rPr>
          <w:rFonts w:ascii="Book Antiqua" w:hAnsi="Book Antiqua" w:cs="Arial"/>
          <w:color w:val="000000" w:themeColor="text1"/>
          <w:shd w:val="clear" w:color="auto" w:fill="FFFFFF"/>
        </w:rPr>
      </w:pPr>
      <w:r w:rsidRPr="0010610A">
        <w:rPr>
          <w:rFonts w:ascii="Book Antiqua" w:hAnsi="Book Antiqua" w:cs="Arial"/>
          <w:color w:val="000000" w:themeColor="text1"/>
          <w:shd w:val="clear" w:color="auto" w:fill="FFFFFF"/>
        </w:rPr>
        <w:t>The </w:t>
      </w:r>
      <w:r w:rsidRPr="0010610A">
        <w:rPr>
          <w:rStyle w:val="Emphasis"/>
          <w:rFonts w:ascii="Book Antiqua" w:hAnsi="Book Antiqua" w:cs="Arial"/>
          <w:color w:val="000000" w:themeColor="text1"/>
          <w:shd w:val="clear" w:color="auto" w:fill="FFFFFF"/>
        </w:rPr>
        <w:t>base workspace</w:t>
      </w:r>
      <w:r w:rsidRPr="0010610A">
        <w:rPr>
          <w:rFonts w:ascii="Book Antiqua" w:hAnsi="Book Antiqua" w:cs="Arial"/>
          <w:color w:val="000000" w:themeColor="text1"/>
          <w:shd w:val="clear" w:color="auto" w:fill="FFFFFF"/>
        </w:rPr>
        <w:t> stores variables that you create at the command line. This includes any variables that scripts create, assuming that you run the script from the command line or from the Editor. Variables in the base workspace exist until you clear them or end your MATLAB</w:t>
      </w:r>
      <w:r w:rsidRPr="0010610A">
        <w:rPr>
          <w:rFonts w:ascii="Book Antiqua" w:hAnsi="Book Antiqua" w:cs="Arial"/>
          <w:color w:val="000000" w:themeColor="text1"/>
          <w:shd w:val="clear" w:color="auto" w:fill="FFFFFF"/>
          <w:vertAlign w:val="superscript"/>
        </w:rPr>
        <w:t>®</w:t>
      </w:r>
      <w:r w:rsidRPr="0010610A">
        <w:rPr>
          <w:rFonts w:ascii="Book Antiqua" w:hAnsi="Book Antiqua" w:cs="Arial"/>
          <w:color w:val="000000" w:themeColor="text1"/>
          <w:shd w:val="clear" w:color="auto" w:fill="FFFFFF"/>
        </w:rPr>
        <w:t> session</w:t>
      </w:r>
    </w:p>
    <w:p w:rsidR="0010610A" w:rsidRPr="0010610A" w:rsidRDefault="0010610A" w:rsidP="0010610A">
      <w:pPr>
        <w:pStyle w:val="NormalWeb"/>
        <w:shd w:val="clear" w:color="auto" w:fill="FFFFFF"/>
        <w:spacing w:before="0" w:beforeAutospacing="0" w:after="150" w:afterAutospacing="0"/>
        <w:rPr>
          <w:rFonts w:ascii="Book Antiqua" w:hAnsi="Book Antiqua" w:cs="Arial"/>
          <w:color w:val="000000" w:themeColor="text1"/>
          <w:sz w:val="22"/>
          <w:szCs w:val="22"/>
        </w:rPr>
      </w:pPr>
      <w:r w:rsidRPr="0010610A">
        <w:rPr>
          <w:rFonts w:ascii="Book Antiqua" w:hAnsi="Book Antiqua" w:cs="Arial"/>
          <w:color w:val="000000" w:themeColor="text1"/>
          <w:sz w:val="22"/>
          <w:szCs w:val="22"/>
        </w:rPr>
        <w:t>Functions do not use the base workspace. Every function has its own </w:t>
      </w:r>
      <w:r w:rsidRPr="0010610A">
        <w:rPr>
          <w:rStyle w:val="Emphasis"/>
          <w:rFonts w:ascii="Book Antiqua" w:hAnsi="Book Antiqua" w:cs="Arial"/>
          <w:color w:val="000000" w:themeColor="text1"/>
          <w:sz w:val="22"/>
          <w:szCs w:val="22"/>
        </w:rPr>
        <w:t>function workspace</w:t>
      </w:r>
      <w:r w:rsidRPr="0010610A">
        <w:rPr>
          <w:rFonts w:ascii="Book Antiqua" w:hAnsi="Book Antiqua" w:cs="Arial"/>
          <w:color w:val="000000" w:themeColor="text1"/>
          <w:sz w:val="22"/>
          <w:szCs w:val="22"/>
        </w:rPr>
        <w:t>. Each function workspace is separate from the base workspace and all other workspaces to protect the integrity of the data. Even local functions in a common file have their own workspaces. Variables specific to a function workspace are called </w:t>
      </w:r>
      <w:r w:rsidRPr="0097529D">
        <w:rPr>
          <w:rStyle w:val="Emphasis"/>
          <w:rFonts w:ascii="Book Antiqua" w:hAnsi="Book Antiqua" w:cs="Arial"/>
          <w:b/>
          <w:color w:val="000000" w:themeColor="text1"/>
          <w:sz w:val="22"/>
          <w:szCs w:val="22"/>
        </w:rPr>
        <w:t>local</w:t>
      </w:r>
      <w:r w:rsidRPr="0097529D">
        <w:rPr>
          <w:rFonts w:ascii="Book Antiqua" w:hAnsi="Book Antiqua" w:cs="Arial"/>
          <w:b/>
          <w:color w:val="000000" w:themeColor="text1"/>
          <w:sz w:val="22"/>
          <w:szCs w:val="22"/>
        </w:rPr>
        <w:t> </w:t>
      </w:r>
      <w:r w:rsidRPr="0010610A">
        <w:rPr>
          <w:rFonts w:ascii="Book Antiqua" w:hAnsi="Book Antiqua" w:cs="Arial"/>
          <w:color w:val="000000" w:themeColor="text1"/>
          <w:sz w:val="22"/>
          <w:szCs w:val="22"/>
        </w:rPr>
        <w:t>variables. Typically, local variables do not remain in memory from one function call to the next.</w:t>
      </w:r>
    </w:p>
    <w:p w:rsidR="0010610A" w:rsidRPr="0010610A" w:rsidRDefault="0010610A" w:rsidP="0010610A">
      <w:pPr>
        <w:pStyle w:val="NormalWeb"/>
        <w:shd w:val="clear" w:color="auto" w:fill="FFFFFF"/>
        <w:spacing w:before="0" w:beforeAutospacing="0" w:after="150" w:afterAutospacing="0"/>
        <w:rPr>
          <w:rFonts w:ascii="Book Antiqua" w:hAnsi="Book Antiqua" w:cs="Arial"/>
          <w:color w:val="000000" w:themeColor="text1"/>
          <w:sz w:val="22"/>
          <w:szCs w:val="22"/>
        </w:rPr>
      </w:pPr>
      <w:r w:rsidRPr="0010610A">
        <w:rPr>
          <w:rFonts w:ascii="Book Antiqua" w:hAnsi="Book Antiqua" w:cs="Arial"/>
          <w:color w:val="000000" w:themeColor="text1"/>
          <w:sz w:val="22"/>
          <w:szCs w:val="22"/>
        </w:rPr>
        <w:t>When you call a script from a function, the script uses the function workspace.</w:t>
      </w:r>
    </w:p>
    <w:p w:rsidR="0010610A" w:rsidRPr="0010610A" w:rsidRDefault="0010610A" w:rsidP="0010610A">
      <w:pPr>
        <w:pStyle w:val="NormalWeb"/>
        <w:shd w:val="clear" w:color="auto" w:fill="FFFFFF"/>
        <w:spacing w:before="0" w:beforeAutospacing="0" w:after="150" w:afterAutospacing="0"/>
        <w:rPr>
          <w:rFonts w:ascii="Book Antiqua" w:hAnsi="Book Antiqua" w:cs="Arial"/>
          <w:color w:val="000000" w:themeColor="text1"/>
          <w:sz w:val="22"/>
          <w:szCs w:val="22"/>
        </w:rPr>
      </w:pPr>
      <w:r w:rsidRPr="0010610A">
        <w:rPr>
          <w:rFonts w:ascii="Book Antiqua" w:hAnsi="Book Antiqua" w:cs="Arial"/>
          <w:color w:val="000000" w:themeColor="text1"/>
          <w:sz w:val="22"/>
          <w:szCs w:val="22"/>
        </w:rPr>
        <w:t>Like local functions, nested functions have their own workspaces. However, these workspaces are unique in two significant ways:</w:t>
      </w:r>
    </w:p>
    <w:p w:rsidR="0010610A" w:rsidRPr="0010610A" w:rsidRDefault="0010610A" w:rsidP="0010610A">
      <w:pPr>
        <w:pStyle w:val="NormalWeb"/>
        <w:numPr>
          <w:ilvl w:val="0"/>
          <w:numId w:val="10"/>
        </w:numPr>
        <w:shd w:val="clear" w:color="auto" w:fill="FFFFFF"/>
        <w:spacing w:before="0" w:beforeAutospacing="0" w:after="75" w:afterAutospacing="0"/>
        <w:ind w:left="0"/>
        <w:rPr>
          <w:rFonts w:ascii="Book Antiqua" w:hAnsi="Book Antiqua" w:cs="Arial"/>
          <w:color w:val="000000" w:themeColor="text1"/>
          <w:sz w:val="22"/>
          <w:szCs w:val="22"/>
        </w:rPr>
      </w:pPr>
      <w:r w:rsidRPr="0010610A">
        <w:rPr>
          <w:rFonts w:ascii="Book Antiqua" w:hAnsi="Book Antiqua" w:cs="Arial"/>
          <w:color w:val="000000" w:themeColor="text1"/>
          <w:sz w:val="22"/>
          <w:szCs w:val="22"/>
        </w:rPr>
        <w:t>Nested functions can access and modify variables in the workspaces of the functions that contain them.</w:t>
      </w:r>
    </w:p>
    <w:p w:rsidR="0010610A" w:rsidRPr="0010610A" w:rsidRDefault="0010610A" w:rsidP="0010610A">
      <w:pPr>
        <w:pStyle w:val="NormalWeb"/>
        <w:numPr>
          <w:ilvl w:val="0"/>
          <w:numId w:val="10"/>
        </w:numPr>
        <w:shd w:val="clear" w:color="auto" w:fill="FFFFFF"/>
        <w:spacing w:before="0" w:beforeAutospacing="0" w:after="75" w:afterAutospacing="0"/>
        <w:ind w:left="0"/>
        <w:rPr>
          <w:rFonts w:ascii="Book Antiqua" w:hAnsi="Book Antiqua" w:cs="Arial"/>
          <w:color w:val="000000" w:themeColor="text1"/>
          <w:sz w:val="22"/>
          <w:szCs w:val="22"/>
        </w:rPr>
      </w:pPr>
      <w:r w:rsidRPr="0010610A">
        <w:rPr>
          <w:rFonts w:ascii="Book Antiqua" w:hAnsi="Book Antiqua" w:cs="Arial"/>
          <w:color w:val="000000" w:themeColor="text1"/>
          <w:sz w:val="22"/>
          <w:szCs w:val="22"/>
        </w:rPr>
        <w:t>All of the variables in nested functions or the functions that contain them must be explicitly defined. That is, you cannot call a function or script that assigns values to variables unless those variables already exist in the function workspace</w:t>
      </w:r>
    </w:p>
    <w:p w:rsidR="0010610A" w:rsidRPr="0010610A" w:rsidRDefault="0010610A" w:rsidP="007525FE">
      <w:pPr>
        <w:rPr>
          <w:rFonts w:ascii="Book Antiqua" w:hAnsi="Book Antiqua"/>
          <w:color w:val="000000" w:themeColor="text1"/>
          <w:shd w:val="clear" w:color="auto" w:fill="FFFFFF"/>
        </w:rPr>
      </w:pPr>
      <w:r w:rsidRPr="0010610A">
        <w:rPr>
          <w:rFonts w:ascii="Book Antiqua" w:hAnsi="Book Antiqua"/>
          <w:color w:val="000000" w:themeColor="text1"/>
          <w:shd w:val="clear" w:color="auto" w:fill="FFFFFF"/>
        </w:rPr>
        <w:t>The Workspace browser shows the name of each variable, its value, its array size, its size in bytes, and the class. The icon for each variable denotes its class</w:t>
      </w:r>
      <w:r>
        <w:rPr>
          <w:rFonts w:ascii="Book Antiqua" w:hAnsi="Book Antiqua"/>
          <w:color w:val="000000" w:themeColor="text1"/>
          <w:shd w:val="clear" w:color="auto" w:fill="FFFFFF"/>
        </w:rPr>
        <w:t>.</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lastRenderedPageBreak/>
        <w:t>55</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w:t>
      </w:r>
      <w:proofErr w:type="spellStart"/>
      <w:r w:rsidRPr="0067410D">
        <w:rPr>
          <w:rFonts w:ascii="Calibri" w:eastAsia="Calibri" w:hAnsi="Calibri" w:cs="Calibri"/>
          <w:b/>
          <w:sz w:val="28"/>
          <w:szCs w:val="28"/>
        </w:rPr>
        <w:t>wor</w:t>
      </w:r>
      <w:r w:rsidR="0010610A">
        <w:rPr>
          <w:rFonts w:ascii="Calibri" w:eastAsia="Calibri" w:hAnsi="Calibri" w:cs="Calibri"/>
          <w:b/>
          <w:sz w:val="28"/>
          <w:szCs w:val="28"/>
        </w:rPr>
        <w:t>k</w:t>
      </w:r>
      <w:r w:rsidRPr="0067410D">
        <w:rPr>
          <w:rFonts w:ascii="Calibri" w:eastAsia="Calibri" w:hAnsi="Calibri" w:cs="Calibri"/>
          <w:b/>
          <w:sz w:val="28"/>
          <w:szCs w:val="28"/>
        </w:rPr>
        <w:t>space,why</w:t>
      </w:r>
      <w:proofErr w:type="spellEnd"/>
      <w:r w:rsidRPr="0067410D">
        <w:rPr>
          <w:rFonts w:ascii="Calibri" w:eastAsia="Calibri" w:hAnsi="Calibri" w:cs="Calibri"/>
          <w:b/>
          <w:sz w:val="28"/>
          <w:szCs w:val="28"/>
        </w:rPr>
        <w:t xml:space="preserve"> want use?</w:t>
      </w:r>
    </w:p>
    <w:p w:rsidR="0010610A" w:rsidRPr="0010610A" w:rsidRDefault="0010610A" w:rsidP="0010610A">
      <w:pPr>
        <w:shd w:val="clear" w:color="auto" w:fill="FFFFFF"/>
        <w:spacing w:after="150" w:line="240" w:lineRule="auto"/>
        <w:rPr>
          <w:rFonts w:ascii="Book Antiqua" w:eastAsia="Times New Roman" w:hAnsi="Book Antiqua" w:cs="Arial"/>
          <w:color w:val="000000" w:themeColor="text1"/>
        </w:rPr>
      </w:pPr>
      <w:r w:rsidRPr="0010610A">
        <w:rPr>
          <w:rFonts w:ascii="Book Antiqua" w:eastAsia="Times New Roman" w:hAnsi="Book Antiqua" w:cs="Arial"/>
          <w:color w:val="000000" w:themeColor="text1"/>
        </w:rPr>
        <w:t>The Workspace browser enables you to view and interactively manage the contents of the workspace in MATLAB</w:t>
      </w:r>
      <w:r w:rsidRPr="0010610A">
        <w:rPr>
          <w:rFonts w:ascii="Book Antiqua" w:eastAsia="Times New Roman" w:hAnsi="Book Antiqua" w:cs="Arial"/>
          <w:color w:val="000000" w:themeColor="text1"/>
          <w:vertAlign w:val="superscript"/>
        </w:rPr>
        <w:t>®</w:t>
      </w:r>
      <w:r w:rsidRPr="0010610A">
        <w:rPr>
          <w:rFonts w:ascii="Book Antiqua" w:eastAsia="Times New Roman" w:hAnsi="Book Antiqua" w:cs="Arial"/>
          <w:color w:val="000000" w:themeColor="text1"/>
        </w:rPr>
        <w:t>. For each variable or object in the workspace, the Workspace browser also can display statistics, when relevant, such as the minimum, maximum, and mean.</w:t>
      </w:r>
    </w:p>
    <w:p w:rsidR="0010610A" w:rsidRPr="0010610A" w:rsidRDefault="0010610A" w:rsidP="0010610A">
      <w:pPr>
        <w:shd w:val="clear" w:color="auto" w:fill="FFFFFF"/>
        <w:spacing w:line="240" w:lineRule="auto"/>
        <w:rPr>
          <w:rFonts w:ascii="Book Antiqua" w:eastAsia="Times New Roman" w:hAnsi="Book Antiqua" w:cs="Arial"/>
          <w:color w:val="000000" w:themeColor="text1"/>
        </w:rPr>
      </w:pPr>
      <w:r w:rsidRPr="0010610A">
        <w:rPr>
          <w:rFonts w:ascii="Book Antiqua" w:eastAsia="Times New Roman" w:hAnsi="Book Antiqua" w:cs="Arial"/>
          <w:color w:val="000000" w:themeColor="text1"/>
        </w:rPr>
        <w:t xml:space="preserve">You can edit the contents of scalar (1-by-1) variables directly in the Workspace browser. </w:t>
      </w:r>
      <w:proofErr w:type="gramStart"/>
      <w:r w:rsidRPr="0010610A">
        <w:rPr>
          <w:rFonts w:ascii="Book Antiqua" w:eastAsia="Times New Roman" w:hAnsi="Book Antiqua" w:cs="Arial"/>
          <w:color w:val="000000" w:themeColor="text1"/>
        </w:rPr>
        <w:t>Right-click the variable and select </w:t>
      </w:r>
      <w:r w:rsidRPr="0010610A">
        <w:rPr>
          <w:rFonts w:ascii="Book Antiqua" w:eastAsia="Times New Roman" w:hAnsi="Book Antiqua" w:cs="Arial"/>
          <w:b/>
          <w:bCs/>
          <w:color w:val="000000" w:themeColor="text1"/>
        </w:rPr>
        <w:t>Edit Value</w:t>
      </w:r>
      <w:r w:rsidRPr="0010610A">
        <w:rPr>
          <w:rFonts w:ascii="Book Antiqua" w:eastAsia="Times New Roman" w:hAnsi="Book Antiqua" w:cs="Arial"/>
          <w:color w:val="000000" w:themeColor="text1"/>
        </w:rPr>
        <w:t>.</w:t>
      </w:r>
      <w:proofErr w:type="gramEnd"/>
      <w:r w:rsidRPr="0010610A">
        <w:rPr>
          <w:rFonts w:ascii="Book Antiqua" w:eastAsia="Times New Roman" w:hAnsi="Book Antiqua" w:cs="Arial"/>
          <w:color w:val="000000" w:themeColor="text1"/>
        </w:rPr>
        <w:t xml:space="preserve"> To edit other variables, double-click the variable name in the Workspace browser to open it in the Variables editor.</w:t>
      </w:r>
    </w:p>
    <w:p w:rsidR="0010610A" w:rsidRPr="0010610A" w:rsidRDefault="0010610A" w:rsidP="0010610A">
      <w:pPr>
        <w:pBdr>
          <w:bottom w:val="single" w:sz="6" w:space="0" w:color="CCCCCC"/>
        </w:pBdr>
        <w:shd w:val="clear" w:color="auto" w:fill="FFFFFF"/>
        <w:spacing w:after="120" w:line="240" w:lineRule="auto"/>
        <w:outlineLvl w:val="1"/>
        <w:rPr>
          <w:rFonts w:ascii="Book Antiqua" w:eastAsia="Times New Roman" w:hAnsi="Book Antiqua" w:cs="Arial"/>
          <w:b/>
          <w:bCs/>
          <w:color w:val="000000" w:themeColor="text1"/>
        </w:rPr>
      </w:pPr>
      <w:r w:rsidRPr="0010610A">
        <w:rPr>
          <w:rFonts w:ascii="Book Antiqua" w:eastAsia="Times New Roman" w:hAnsi="Book Antiqua" w:cs="Arial"/>
          <w:b/>
          <w:bCs/>
          <w:color w:val="000000" w:themeColor="text1"/>
        </w:rPr>
        <w:t>Open the Workspace Browser</w:t>
      </w:r>
    </w:p>
    <w:p w:rsidR="0010610A" w:rsidRPr="0010610A" w:rsidRDefault="0010610A" w:rsidP="0010610A">
      <w:pPr>
        <w:shd w:val="clear" w:color="auto" w:fill="FFFFFF"/>
        <w:spacing w:after="150" w:line="240" w:lineRule="auto"/>
        <w:rPr>
          <w:rFonts w:ascii="Book Antiqua" w:eastAsia="Times New Roman" w:hAnsi="Book Antiqua" w:cs="Arial"/>
          <w:color w:val="000000" w:themeColor="text1"/>
        </w:rPr>
      </w:pPr>
      <w:r w:rsidRPr="0010610A">
        <w:rPr>
          <w:rFonts w:ascii="Book Antiqua" w:eastAsia="Times New Roman" w:hAnsi="Book Antiqua" w:cs="Arial"/>
          <w:color w:val="000000" w:themeColor="text1"/>
        </w:rPr>
        <w:t>To open the Workspace browser if it is not currently visible, do one of the following:</w:t>
      </w:r>
    </w:p>
    <w:p w:rsidR="0010610A" w:rsidRPr="0010610A" w:rsidRDefault="0010610A" w:rsidP="0010610A">
      <w:pPr>
        <w:numPr>
          <w:ilvl w:val="0"/>
          <w:numId w:val="11"/>
        </w:numPr>
        <w:shd w:val="clear" w:color="auto" w:fill="FFFFFF"/>
        <w:spacing w:after="75" w:line="240" w:lineRule="auto"/>
        <w:ind w:left="0"/>
        <w:rPr>
          <w:rFonts w:ascii="Book Antiqua" w:eastAsia="Times New Roman" w:hAnsi="Book Antiqua" w:cs="Arial"/>
          <w:color w:val="000000" w:themeColor="text1"/>
        </w:rPr>
      </w:pPr>
      <w:r w:rsidRPr="0010610A">
        <w:rPr>
          <w:rFonts w:ascii="Book Antiqua" w:eastAsia="Times New Roman" w:hAnsi="Book Antiqua" w:cs="Arial"/>
          <w:color w:val="000000" w:themeColor="text1"/>
        </w:rPr>
        <w:t xml:space="preserve">MATLAB </w:t>
      </w:r>
      <w:proofErr w:type="spellStart"/>
      <w:r w:rsidRPr="0010610A">
        <w:rPr>
          <w:rFonts w:ascii="Book Antiqua" w:eastAsia="Times New Roman" w:hAnsi="Book Antiqua" w:cs="Arial"/>
          <w:color w:val="000000" w:themeColor="text1"/>
        </w:rPr>
        <w:t>Toolstrip</w:t>
      </w:r>
      <w:proofErr w:type="spellEnd"/>
      <w:r w:rsidRPr="0010610A">
        <w:rPr>
          <w:rFonts w:ascii="Book Antiqua" w:eastAsia="Times New Roman" w:hAnsi="Book Antiqua" w:cs="Arial"/>
          <w:color w:val="000000" w:themeColor="text1"/>
        </w:rPr>
        <w:t>: On the </w:t>
      </w:r>
      <w:r w:rsidRPr="0010610A">
        <w:rPr>
          <w:rFonts w:ascii="Book Antiqua" w:eastAsia="Times New Roman" w:hAnsi="Book Antiqua" w:cs="Arial"/>
          <w:b/>
          <w:bCs/>
          <w:color w:val="000000" w:themeColor="text1"/>
        </w:rPr>
        <w:t>Home</w:t>
      </w:r>
      <w:r w:rsidRPr="0010610A">
        <w:rPr>
          <w:rFonts w:ascii="Book Antiqua" w:eastAsia="Times New Roman" w:hAnsi="Book Antiqua" w:cs="Arial"/>
          <w:color w:val="000000" w:themeColor="text1"/>
        </w:rPr>
        <w:t> tab, in the </w:t>
      </w:r>
      <w:r w:rsidRPr="0010610A">
        <w:rPr>
          <w:rFonts w:ascii="Book Antiqua" w:eastAsia="Times New Roman" w:hAnsi="Book Antiqua" w:cs="Arial"/>
          <w:b/>
          <w:bCs/>
          <w:color w:val="000000" w:themeColor="text1"/>
        </w:rPr>
        <w:t>Environment</w:t>
      </w:r>
      <w:r w:rsidRPr="0010610A">
        <w:rPr>
          <w:rFonts w:ascii="Book Antiqua" w:eastAsia="Times New Roman" w:hAnsi="Book Antiqua" w:cs="Arial"/>
          <w:color w:val="000000" w:themeColor="text1"/>
        </w:rPr>
        <w:t> section, click </w:t>
      </w:r>
      <w:r w:rsidRPr="0010610A">
        <w:rPr>
          <w:rFonts w:ascii="Book Antiqua" w:eastAsia="Times New Roman" w:hAnsi="Book Antiqua" w:cs="Arial"/>
          <w:b/>
          <w:bCs/>
          <w:color w:val="000000" w:themeColor="text1"/>
        </w:rPr>
        <w:t>Layout</w:t>
      </w:r>
      <w:r w:rsidRPr="0010610A">
        <w:rPr>
          <w:rFonts w:ascii="Book Antiqua" w:eastAsia="Times New Roman" w:hAnsi="Book Antiqua" w:cs="Arial"/>
          <w:color w:val="000000" w:themeColor="text1"/>
        </w:rPr>
        <w:t>. Then, in the </w:t>
      </w:r>
      <w:r w:rsidRPr="0010610A">
        <w:rPr>
          <w:rFonts w:ascii="Book Antiqua" w:eastAsia="Times New Roman" w:hAnsi="Book Antiqua" w:cs="Arial"/>
          <w:b/>
          <w:bCs/>
          <w:color w:val="000000" w:themeColor="text1"/>
        </w:rPr>
        <w:t>Show</w:t>
      </w:r>
      <w:r w:rsidRPr="0010610A">
        <w:rPr>
          <w:rFonts w:ascii="Book Antiqua" w:eastAsia="Times New Roman" w:hAnsi="Book Antiqua" w:cs="Arial"/>
          <w:color w:val="000000" w:themeColor="text1"/>
        </w:rPr>
        <w:t> section, select </w:t>
      </w:r>
      <w:r w:rsidRPr="0010610A">
        <w:rPr>
          <w:rFonts w:ascii="Book Antiqua" w:eastAsia="Times New Roman" w:hAnsi="Book Antiqua" w:cs="Arial"/>
          <w:b/>
          <w:bCs/>
          <w:color w:val="000000" w:themeColor="text1"/>
        </w:rPr>
        <w:t>Workspace</w:t>
      </w:r>
      <w:r w:rsidRPr="0010610A">
        <w:rPr>
          <w:rFonts w:ascii="Book Antiqua" w:eastAsia="Times New Roman" w:hAnsi="Book Antiqua" w:cs="Arial"/>
          <w:color w:val="000000" w:themeColor="text1"/>
        </w:rPr>
        <w:t>.</w:t>
      </w:r>
    </w:p>
    <w:p w:rsidR="0010610A" w:rsidRPr="0010610A" w:rsidRDefault="0010610A" w:rsidP="0010610A">
      <w:pPr>
        <w:numPr>
          <w:ilvl w:val="0"/>
          <w:numId w:val="11"/>
        </w:numPr>
        <w:shd w:val="clear" w:color="auto" w:fill="FFFFFF"/>
        <w:spacing w:line="240" w:lineRule="auto"/>
        <w:ind w:left="0"/>
        <w:rPr>
          <w:rFonts w:ascii="Book Antiqua" w:eastAsia="Times New Roman" w:hAnsi="Book Antiqua" w:cs="Arial"/>
          <w:color w:val="000000" w:themeColor="text1"/>
        </w:rPr>
      </w:pPr>
      <w:r w:rsidRPr="0010610A">
        <w:rPr>
          <w:rFonts w:ascii="Book Antiqua" w:eastAsia="Times New Roman" w:hAnsi="Book Antiqua" w:cs="Arial"/>
          <w:color w:val="000000" w:themeColor="text1"/>
        </w:rPr>
        <w:t>MATLAB command prompt: Enter </w:t>
      </w:r>
      <w:r w:rsidRPr="0010610A">
        <w:rPr>
          <w:rFonts w:ascii="Book Antiqua" w:eastAsia="Times New Roman" w:hAnsi="Book Antiqua" w:cs="Consolas"/>
          <w:color w:val="000000" w:themeColor="text1"/>
        </w:rPr>
        <w:t>workspace</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56</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multidimensional </w:t>
      </w:r>
      <w:proofErr w:type="spellStart"/>
      <w:r w:rsidRPr="0067410D">
        <w:rPr>
          <w:rFonts w:ascii="Calibri" w:eastAsia="Calibri" w:hAnsi="Calibri" w:cs="Calibri"/>
          <w:b/>
          <w:sz w:val="28"/>
          <w:szCs w:val="28"/>
        </w:rPr>
        <w:t>array,why</w:t>
      </w:r>
      <w:proofErr w:type="spellEnd"/>
      <w:r w:rsidRPr="0067410D">
        <w:rPr>
          <w:rFonts w:ascii="Calibri" w:eastAsia="Calibri" w:hAnsi="Calibri" w:cs="Calibri"/>
          <w:b/>
          <w:sz w:val="28"/>
          <w:szCs w:val="28"/>
        </w:rPr>
        <w:t xml:space="preserve"> want use?</w:t>
      </w:r>
    </w:p>
    <w:p w:rsidR="00BA28ED" w:rsidRPr="00BA28ED" w:rsidRDefault="00BA28ED" w:rsidP="00BA28ED">
      <w:pPr>
        <w:pStyle w:val="NormalWeb"/>
        <w:shd w:val="clear" w:color="auto" w:fill="FFFFFF"/>
        <w:spacing w:before="0" w:beforeAutospacing="0" w:after="240" w:afterAutospacing="0"/>
        <w:textAlignment w:val="baseline"/>
        <w:rPr>
          <w:rFonts w:ascii="Arial" w:hAnsi="Arial" w:cs="Arial"/>
          <w:sz w:val="22"/>
          <w:szCs w:val="22"/>
        </w:rPr>
      </w:pPr>
      <w:r w:rsidRPr="00BA28ED">
        <w:rPr>
          <w:rFonts w:ascii="Arial" w:hAnsi="Arial" w:cs="Arial"/>
          <w:sz w:val="22"/>
          <w:szCs w:val="22"/>
        </w:rPr>
        <w:t>Basically multi dimension arrays are used if you want to put arrays inside an array.</w:t>
      </w:r>
    </w:p>
    <w:p w:rsidR="00BA28ED" w:rsidRPr="00BA28ED" w:rsidRDefault="00BA28ED" w:rsidP="00BA28ED">
      <w:pPr>
        <w:pStyle w:val="NormalWeb"/>
        <w:shd w:val="clear" w:color="auto" w:fill="FFFFFF"/>
        <w:spacing w:before="0" w:beforeAutospacing="0" w:after="240" w:afterAutospacing="0"/>
        <w:textAlignment w:val="baseline"/>
        <w:rPr>
          <w:rFonts w:ascii="Arial" w:hAnsi="Arial" w:cs="Arial"/>
          <w:sz w:val="22"/>
          <w:szCs w:val="22"/>
        </w:rPr>
      </w:pPr>
      <w:r w:rsidRPr="00BA28ED">
        <w:rPr>
          <w:rFonts w:ascii="Arial" w:hAnsi="Arial" w:cs="Arial"/>
          <w:sz w:val="22"/>
          <w:szCs w:val="22"/>
        </w:rPr>
        <w:t xml:space="preserve">Say you got 10 students and each writes 3 tests. You can create an array like: </w:t>
      </w:r>
      <w:proofErr w:type="spellStart"/>
      <w:r w:rsidRPr="00BA28ED">
        <w:rPr>
          <w:rFonts w:ascii="Arial" w:hAnsi="Arial" w:cs="Arial"/>
          <w:sz w:val="22"/>
          <w:szCs w:val="22"/>
        </w:rPr>
        <w:t>arr_</w:t>
      </w:r>
      <w:proofErr w:type="gramStart"/>
      <w:r w:rsidRPr="00BA28ED">
        <w:rPr>
          <w:rFonts w:ascii="Arial" w:hAnsi="Arial" w:cs="Arial"/>
          <w:sz w:val="22"/>
          <w:szCs w:val="22"/>
        </w:rPr>
        <w:t>name</w:t>
      </w:r>
      <w:proofErr w:type="spellEnd"/>
      <w:r w:rsidRPr="00BA28ED">
        <w:rPr>
          <w:rFonts w:ascii="Arial" w:hAnsi="Arial" w:cs="Arial"/>
          <w:sz w:val="22"/>
          <w:szCs w:val="22"/>
        </w:rPr>
        <w:t>[</w:t>
      </w:r>
      <w:proofErr w:type="gramEnd"/>
      <w:r w:rsidRPr="00BA28ED">
        <w:rPr>
          <w:rFonts w:ascii="Arial" w:hAnsi="Arial" w:cs="Arial"/>
          <w:sz w:val="22"/>
          <w:szCs w:val="22"/>
        </w:rPr>
        <w:t>10][3]</w:t>
      </w:r>
    </w:p>
    <w:p w:rsidR="00BA28ED" w:rsidRPr="00BA28ED" w:rsidRDefault="00BA28ED" w:rsidP="00BA28ED">
      <w:pPr>
        <w:pStyle w:val="NormalWeb"/>
        <w:shd w:val="clear" w:color="auto" w:fill="FFFFFF"/>
        <w:spacing w:before="0" w:beforeAutospacing="0" w:after="240" w:afterAutospacing="0"/>
        <w:textAlignment w:val="baseline"/>
        <w:rPr>
          <w:rFonts w:ascii="Arial" w:hAnsi="Arial" w:cs="Arial"/>
          <w:sz w:val="22"/>
          <w:szCs w:val="22"/>
        </w:rPr>
      </w:pPr>
      <w:r w:rsidRPr="00BA28ED">
        <w:rPr>
          <w:rFonts w:ascii="Arial" w:hAnsi="Arial" w:cs="Arial"/>
          <w:sz w:val="22"/>
          <w:szCs w:val="22"/>
        </w:rPr>
        <w:t xml:space="preserve">So, calling </w:t>
      </w:r>
      <w:proofErr w:type="spellStart"/>
      <w:r w:rsidRPr="00BA28ED">
        <w:rPr>
          <w:rFonts w:ascii="Arial" w:hAnsi="Arial" w:cs="Arial"/>
          <w:sz w:val="22"/>
          <w:szCs w:val="22"/>
        </w:rPr>
        <w:t>arr_</w:t>
      </w:r>
      <w:proofErr w:type="gramStart"/>
      <w:r w:rsidRPr="00BA28ED">
        <w:rPr>
          <w:rFonts w:ascii="Arial" w:hAnsi="Arial" w:cs="Arial"/>
          <w:sz w:val="22"/>
          <w:szCs w:val="22"/>
        </w:rPr>
        <w:t>name</w:t>
      </w:r>
      <w:proofErr w:type="spellEnd"/>
      <w:r w:rsidRPr="00BA28ED">
        <w:rPr>
          <w:rFonts w:ascii="Arial" w:hAnsi="Arial" w:cs="Arial"/>
          <w:sz w:val="22"/>
          <w:szCs w:val="22"/>
        </w:rPr>
        <w:t>[</w:t>
      </w:r>
      <w:proofErr w:type="gramEnd"/>
      <w:r w:rsidRPr="00BA28ED">
        <w:rPr>
          <w:rFonts w:ascii="Arial" w:hAnsi="Arial" w:cs="Arial"/>
          <w:sz w:val="22"/>
          <w:szCs w:val="22"/>
        </w:rPr>
        <w:t xml:space="preserve">0][0] gives you the result of student 1 on lesson 1. Calling </w:t>
      </w:r>
      <w:proofErr w:type="spellStart"/>
      <w:r w:rsidRPr="00BA28ED">
        <w:rPr>
          <w:rFonts w:ascii="Arial" w:hAnsi="Arial" w:cs="Arial"/>
          <w:sz w:val="22"/>
          <w:szCs w:val="22"/>
        </w:rPr>
        <w:t>arr_</w:t>
      </w:r>
      <w:proofErr w:type="gramStart"/>
      <w:r w:rsidRPr="00BA28ED">
        <w:rPr>
          <w:rFonts w:ascii="Arial" w:hAnsi="Arial" w:cs="Arial"/>
          <w:sz w:val="22"/>
          <w:szCs w:val="22"/>
        </w:rPr>
        <w:t>name</w:t>
      </w:r>
      <w:proofErr w:type="spellEnd"/>
      <w:r w:rsidRPr="00BA28ED">
        <w:rPr>
          <w:rFonts w:ascii="Arial" w:hAnsi="Arial" w:cs="Arial"/>
          <w:sz w:val="22"/>
          <w:szCs w:val="22"/>
        </w:rPr>
        <w:t>[</w:t>
      </w:r>
      <w:proofErr w:type="gramEnd"/>
      <w:r w:rsidRPr="00BA28ED">
        <w:rPr>
          <w:rFonts w:ascii="Arial" w:hAnsi="Arial" w:cs="Arial"/>
          <w:sz w:val="22"/>
          <w:szCs w:val="22"/>
        </w:rPr>
        <w:t>5][2] gives you the result of student 6 on test 3.</w:t>
      </w:r>
    </w:p>
    <w:p w:rsidR="00BA28ED" w:rsidRPr="00BA28ED" w:rsidRDefault="00BA28ED" w:rsidP="00BA28ED">
      <w:pPr>
        <w:pStyle w:val="NormalWeb"/>
        <w:shd w:val="clear" w:color="auto" w:fill="FFFFFF"/>
        <w:spacing w:before="0" w:beforeAutospacing="0" w:after="240" w:afterAutospacing="0"/>
        <w:textAlignment w:val="baseline"/>
        <w:rPr>
          <w:rFonts w:ascii="Arial" w:hAnsi="Arial" w:cs="Arial"/>
          <w:sz w:val="22"/>
          <w:szCs w:val="22"/>
        </w:rPr>
      </w:pPr>
      <w:r w:rsidRPr="00BA28ED">
        <w:rPr>
          <w:rFonts w:ascii="Arial" w:hAnsi="Arial" w:cs="Arial"/>
          <w:sz w:val="22"/>
          <w:szCs w:val="22"/>
        </w:rPr>
        <w:t>You can do</w:t>
      </w:r>
      <w:r w:rsidR="007077EC">
        <w:rPr>
          <w:rFonts w:ascii="Arial" w:hAnsi="Arial" w:cs="Arial"/>
          <w:sz w:val="22"/>
          <w:szCs w:val="22"/>
        </w:rPr>
        <w:t xml:space="preserve"> this with a 30 position array</w:t>
      </w:r>
      <w:proofErr w:type="gramStart"/>
      <w:r w:rsidR="007077EC">
        <w:rPr>
          <w:rFonts w:ascii="Arial" w:hAnsi="Arial" w:cs="Arial"/>
          <w:sz w:val="22"/>
          <w:szCs w:val="22"/>
        </w:rPr>
        <w:t>,.</w:t>
      </w:r>
      <w:proofErr w:type="gramEnd"/>
    </w:p>
    <w:p w:rsidR="00BA28ED" w:rsidRPr="00BA28ED" w:rsidRDefault="00BA28ED" w:rsidP="00BA28ED">
      <w:pPr>
        <w:pStyle w:val="NormalWeb"/>
        <w:shd w:val="clear" w:color="auto" w:fill="FFFFFF"/>
        <w:spacing w:before="0" w:beforeAutospacing="0" w:after="0" w:afterAutospacing="0"/>
        <w:textAlignment w:val="baseline"/>
        <w:rPr>
          <w:rFonts w:ascii="Arial" w:hAnsi="Arial" w:cs="Arial"/>
          <w:sz w:val="22"/>
          <w:szCs w:val="22"/>
        </w:rPr>
      </w:pPr>
      <w:r w:rsidRPr="00BA28ED">
        <w:rPr>
          <w:rStyle w:val="Strong"/>
          <w:rFonts w:ascii="inherit" w:hAnsi="inherit" w:cs="Arial"/>
          <w:sz w:val="22"/>
          <w:szCs w:val="22"/>
          <w:bdr w:val="none" w:sz="0" w:space="0" w:color="auto" w:frame="1"/>
        </w:rPr>
        <w:t xml:space="preserve">1) </w:t>
      </w:r>
      <w:proofErr w:type="gramStart"/>
      <w:r w:rsidRPr="00BA28ED">
        <w:rPr>
          <w:rStyle w:val="Strong"/>
          <w:rFonts w:ascii="inherit" w:hAnsi="inherit" w:cs="Arial"/>
          <w:sz w:val="22"/>
          <w:szCs w:val="22"/>
          <w:bdr w:val="none" w:sz="0" w:space="0" w:color="auto" w:frame="1"/>
        </w:rPr>
        <w:t>easier</w:t>
      </w:r>
      <w:proofErr w:type="gramEnd"/>
      <w:r w:rsidRPr="00BA28ED">
        <w:rPr>
          <w:rStyle w:val="Strong"/>
          <w:rFonts w:ascii="inherit" w:hAnsi="inherit" w:cs="Arial"/>
          <w:sz w:val="22"/>
          <w:szCs w:val="22"/>
          <w:bdr w:val="none" w:sz="0" w:space="0" w:color="auto" w:frame="1"/>
        </w:rPr>
        <w:t xml:space="preserve"> to understand</w:t>
      </w:r>
    </w:p>
    <w:p w:rsidR="00BA28ED" w:rsidRPr="00BA28ED" w:rsidRDefault="00BA28ED" w:rsidP="00BA28ED">
      <w:pPr>
        <w:pStyle w:val="NormalWeb"/>
        <w:shd w:val="clear" w:color="auto" w:fill="FFFFFF"/>
        <w:spacing w:before="0" w:beforeAutospacing="0" w:after="0" w:afterAutospacing="0"/>
        <w:textAlignment w:val="baseline"/>
        <w:rPr>
          <w:rFonts w:ascii="Arial" w:hAnsi="Arial" w:cs="Arial"/>
          <w:sz w:val="22"/>
          <w:szCs w:val="22"/>
        </w:rPr>
      </w:pPr>
      <w:r w:rsidRPr="00BA28ED">
        <w:rPr>
          <w:rStyle w:val="Strong"/>
          <w:rFonts w:ascii="inherit" w:hAnsi="inherit" w:cs="Arial"/>
          <w:sz w:val="22"/>
          <w:szCs w:val="22"/>
          <w:bdr w:val="none" w:sz="0" w:space="0" w:color="auto" w:frame="1"/>
        </w:rPr>
        <w:t xml:space="preserve">2) </w:t>
      </w:r>
      <w:proofErr w:type="gramStart"/>
      <w:r w:rsidRPr="00BA28ED">
        <w:rPr>
          <w:rStyle w:val="Strong"/>
          <w:rFonts w:ascii="inherit" w:hAnsi="inherit" w:cs="Arial"/>
          <w:sz w:val="22"/>
          <w:szCs w:val="22"/>
          <w:bdr w:val="none" w:sz="0" w:space="0" w:color="auto" w:frame="1"/>
        </w:rPr>
        <w:t>easier</w:t>
      </w:r>
      <w:proofErr w:type="gramEnd"/>
      <w:r w:rsidRPr="00BA28ED">
        <w:rPr>
          <w:rStyle w:val="Strong"/>
          <w:rFonts w:ascii="inherit" w:hAnsi="inherit" w:cs="Arial"/>
          <w:sz w:val="22"/>
          <w:szCs w:val="22"/>
          <w:bdr w:val="none" w:sz="0" w:space="0" w:color="auto" w:frame="1"/>
        </w:rPr>
        <w:t xml:space="preserve"> to debug</w:t>
      </w:r>
      <w:r w:rsidRPr="00BA28ED">
        <w:rPr>
          <w:rFonts w:ascii="Arial" w:hAnsi="Arial" w:cs="Arial"/>
          <w:sz w:val="22"/>
          <w:szCs w:val="22"/>
        </w:rPr>
        <w:t>.</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57</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difference between in cell array and structure array?</w:t>
      </w:r>
    </w:p>
    <w:p w:rsidR="00BA28ED" w:rsidRPr="00BA28ED" w:rsidRDefault="00BA28ED" w:rsidP="00BA28ED">
      <w:pPr>
        <w:pBdr>
          <w:bottom w:val="single" w:sz="6" w:space="2" w:color="CBCBCB"/>
        </w:pBdr>
        <w:shd w:val="clear" w:color="auto" w:fill="FFFFFF"/>
        <w:spacing w:after="240" w:line="240" w:lineRule="auto"/>
        <w:outlineLvl w:val="1"/>
        <w:rPr>
          <w:rFonts w:ascii="Arial" w:eastAsia="Times New Roman" w:hAnsi="Arial" w:cs="Arial"/>
          <w:b/>
          <w:bCs/>
          <w:color w:val="C45400"/>
          <w:sz w:val="33"/>
          <w:szCs w:val="33"/>
        </w:rPr>
      </w:pPr>
      <w:r w:rsidRPr="00BA28ED">
        <w:rPr>
          <w:rFonts w:ascii="Arial" w:eastAsia="Times New Roman" w:hAnsi="Arial" w:cs="Arial"/>
          <w:b/>
          <w:bCs/>
          <w:color w:val="C45400"/>
          <w:sz w:val="33"/>
          <w:szCs w:val="33"/>
        </w:rPr>
        <w:t xml:space="preserve">Cell vs. </w:t>
      </w:r>
      <w:proofErr w:type="spellStart"/>
      <w:r w:rsidRPr="00BA28ED">
        <w:rPr>
          <w:rFonts w:ascii="Arial" w:eastAsia="Times New Roman" w:hAnsi="Arial" w:cs="Arial"/>
          <w:b/>
          <w:bCs/>
          <w:color w:val="C45400"/>
          <w:sz w:val="33"/>
          <w:szCs w:val="33"/>
        </w:rPr>
        <w:t>Struct</w:t>
      </w:r>
      <w:proofErr w:type="spellEnd"/>
      <w:r w:rsidRPr="00BA28ED">
        <w:rPr>
          <w:rFonts w:ascii="Arial" w:eastAsia="Times New Roman" w:hAnsi="Arial" w:cs="Arial"/>
          <w:b/>
          <w:bCs/>
          <w:color w:val="C45400"/>
          <w:sz w:val="33"/>
          <w:szCs w:val="33"/>
        </w:rPr>
        <w:t xml:space="preserve"> Arrays</w:t>
      </w:r>
    </w:p>
    <w:p w:rsidR="00BA28ED" w:rsidRPr="00BA28ED" w:rsidRDefault="00BA28ED" w:rsidP="00BA28ED">
      <w:pPr>
        <w:shd w:val="clear" w:color="auto" w:fill="FFFFFF"/>
        <w:spacing w:after="150" w:line="240" w:lineRule="auto"/>
        <w:textAlignment w:val="center"/>
        <w:rPr>
          <w:rFonts w:ascii="Arial" w:eastAsia="Times New Roman" w:hAnsi="Arial" w:cs="Arial"/>
          <w:color w:val="1A1A1A"/>
          <w:sz w:val="20"/>
          <w:szCs w:val="20"/>
        </w:rPr>
      </w:pPr>
      <w:r w:rsidRPr="00BA28ED">
        <w:rPr>
          <w:rFonts w:ascii="Arial" w:eastAsia="Times New Roman" w:hAnsi="Arial" w:cs="Arial"/>
          <w:color w:val="1A1A1A"/>
          <w:sz w:val="20"/>
          <w:szCs w:val="20"/>
        </w:rPr>
        <w:t>Try This Example</w:t>
      </w:r>
    </w:p>
    <w:p w:rsidR="00BA28ED" w:rsidRPr="00BA28ED" w:rsidRDefault="00BA28ED" w:rsidP="00BA28ED">
      <w:pPr>
        <w:shd w:val="clear" w:color="auto" w:fill="FFFFFF"/>
        <w:spacing w:after="150" w:line="240" w:lineRule="auto"/>
        <w:rPr>
          <w:rFonts w:ascii="Arial" w:eastAsia="Times New Roman" w:hAnsi="Arial" w:cs="Arial"/>
          <w:color w:val="1A1A1A"/>
          <w:sz w:val="20"/>
          <w:szCs w:val="20"/>
        </w:rPr>
      </w:pPr>
      <w:r w:rsidRPr="00BA28ED">
        <w:rPr>
          <w:rFonts w:ascii="Arial" w:eastAsia="Times New Roman" w:hAnsi="Arial" w:cs="Arial"/>
          <w:color w:val="1A1A1A"/>
          <w:sz w:val="20"/>
          <w:szCs w:val="20"/>
        </w:rPr>
        <w:t>This example compares cell and structure arrays, and shows how to store data in each type of array. Both cell and structure arrays allow you to store data of different types and sizes.</w:t>
      </w:r>
    </w:p>
    <w:p w:rsidR="00BA28ED" w:rsidRPr="00BA28ED" w:rsidRDefault="00BA28ED" w:rsidP="00BA28ED">
      <w:pPr>
        <w:shd w:val="clear" w:color="auto" w:fill="FFFFFF"/>
        <w:spacing w:after="75" w:line="240" w:lineRule="auto"/>
        <w:outlineLvl w:val="2"/>
        <w:rPr>
          <w:rFonts w:ascii="Arial" w:eastAsia="Times New Roman" w:hAnsi="Arial" w:cs="Arial"/>
          <w:b/>
          <w:bCs/>
          <w:color w:val="C45400"/>
          <w:sz w:val="23"/>
          <w:szCs w:val="23"/>
        </w:rPr>
      </w:pPr>
      <w:r w:rsidRPr="00BA28ED">
        <w:rPr>
          <w:rFonts w:ascii="Arial" w:eastAsia="Times New Roman" w:hAnsi="Arial" w:cs="Arial"/>
          <w:b/>
          <w:bCs/>
          <w:color w:val="C45400"/>
          <w:sz w:val="23"/>
          <w:szCs w:val="23"/>
        </w:rPr>
        <w:t>Structure Arrays</w:t>
      </w:r>
    </w:p>
    <w:p w:rsidR="00BA28ED" w:rsidRPr="00BA28ED" w:rsidRDefault="00BA28ED" w:rsidP="00BA28ED">
      <w:pPr>
        <w:shd w:val="clear" w:color="auto" w:fill="FFFFFF"/>
        <w:spacing w:after="150" w:line="240" w:lineRule="auto"/>
        <w:rPr>
          <w:rFonts w:ascii="Arial" w:eastAsia="Times New Roman" w:hAnsi="Arial" w:cs="Arial"/>
          <w:color w:val="1A1A1A"/>
          <w:sz w:val="20"/>
          <w:szCs w:val="20"/>
        </w:rPr>
      </w:pPr>
      <w:r w:rsidRPr="00BA28ED">
        <w:rPr>
          <w:rFonts w:ascii="Arial" w:eastAsia="Times New Roman" w:hAnsi="Arial" w:cs="Arial"/>
          <w:color w:val="1A1A1A"/>
          <w:sz w:val="20"/>
          <w:szCs w:val="20"/>
        </w:rPr>
        <w:t>Structure arrays contain data in fields that you access by name.</w:t>
      </w:r>
    </w:p>
    <w:p w:rsidR="00BA28ED" w:rsidRPr="00BA28ED" w:rsidRDefault="00BA28ED" w:rsidP="00BA28ED">
      <w:pPr>
        <w:shd w:val="clear" w:color="auto" w:fill="FFFFFF"/>
        <w:spacing w:after="150" w:line="240" w:lineRule="auto"/>
        <w:rPr>
          <w:rFonts w:ascii="Arial" w:eastAsia="Times New Roman" w:hAnsi="Arial" w:cs="Arial"/>
          <w:color w:val="1A1A1A"/>
          <w:sz w:val="20"/>
          <w:szCs w:val="20"/>
        </w:rPr>
      </w:pPr>
      <w:r w:rsidRPr="00BA28ED">
        <w:rPr>
          <w:rFonts w:ascii="Arial" w:eastAsia="Times New Roman" w:hAnsi="Arial" w:cs="Arial"/>
          <w:color w:val="1A1A1A"/>
          <w:sz w:val="20"/>
          <w:szCs w:val="20"/>
        </w:rPr>
        <w:t>For example, store patient records in a structure array.</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patient(</w:t>
      </w:r>
      <w:proofErr w:type="gramEnd"/>
      <w:r w:rsidRPr="00BA28ED">
        <w:rPr>
          <w:rFonts w:ascii="Consolas" w:eastAsia="Times New Roman" w:hAnsi="Consolas" w:cs="Consolas"/>
          <w:color w:val="1A1A1A"/>
          <w:sz w:val="20"/>
          <w:szCs w:val="20"/>
        </w:rPr>
        <w:t xml:space="preserve">1).name = </w:t>
      </w:r>
      <w:r w:rsidRPr="00BA28ED">
        <w:rPr>
          <w:rFonts w:ascii="Consolas" w:eastAsia="Times New Roman" w:hAnsi="Consolas" w:cs="Consolas"/>
          <w:color w:val="A020F0"/>
          <w:sz w:val="20"/>
          <w:szCs w:val="20"/>
        </w:rPr>
        <w:t>'John Doe'</w:t>
      </w:r>
      <w:r w:rsidRPr="00BA28ED">
        <w:rPr>
          <w:rFonts w:ascii="Consolas" w:eastAsia="Times New Roman" w:hAnsi="Consolas" w:cs="Consolas"/>
          <w:color w:val="1A1A1A"/>
          <w:sz w:val="20"/>
          <w:szCs w:val="20"/>
        </w:rPr>
        <w:t>;</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patient(</w:t>
      </w:r>
      <w:proofErr w:type="gramEnd"/>
      <w:r w:rsidRPr="00BA28ED">
        <w:rPr>
          <w:rFonts w:ascii="Consolas" w:eastAsia="Times New Roman" w:hAnsi="Consolas" w:cs="Consolas"/>
          <w:color w:val="1A1A1A"/>
          <w:sz w:val="20"/>
          <w:szCs w:val="20"/>
        </w:rPr>
        <w:t>1).billing = 127.00;</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patient(</w:t>
      </w:r>
      <w:proofErr w:type="gramEnd"/>
      <w:r w:rsidRPr="00BA28ED">
        <w:rPr>
          <w:rFonts w:ascii="Consolas" w:eastAsia="Times New Roman" w:hAnsi="Consolas" w:cs="Consolas"/>
          <w:color w:val="1A1A1A"/>
          <w:sz w:val="20"/>
          <w:szCs w:val="20"/>
        </w:rPr>
        <w:t>1).test = [79, 75, 73; 180, 178, 177.5; 220, 210, 205];</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patient(</w:t>
      </w:r>
      <w:proofErr w:type="gramEnd"/>
      <w:r w:rsidRPr="00BA28ED">
        <w:rPr>
          <w:rFonts w:ascii="Consolas" w:eastAsia="Times New Roman" w:hAnsi="Consolas" w:cs="Consolas"/>
          <w:color w:val="1A1A1A"/>
          <w:sz w:val="20"/>
          <w:szCs w:val="20"/>
        </w:rPr>
        <w:t xml:space="preserve">2).name = </w:t>
      </w:r>
      <w:r w:rsidRPr="00BA28ED">
        <w:rPr>
          <w:rFonts w:ascii="Consolas" w:eastAsia="Times New Roman" w:hAnsi="Consolas" w:cs="Consolas"/>
          <w:color w:val="A020F0"/>
          <w:sz w:val="20"/>
          <w:szCs w:val="20"/>
        </w:rPr>
        <w:t>'Ann Lane'</w:t>
      </w:r>
      <w:r w:rsidRPr="00BA28ED">
        <w:rPr>
          <w:rFonts w:ascii="Consolas" w:eastAsia="Times New Roman" w:hAnsi="Consolas" w:cs="Consolas"/>
          <w:color w:val="1A1A1A"/>
          <w:sz w:val="20"/>
          <w:szCs w:val="20"/>
        </w:rPr>
        <w:t>;</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patient(</w:t>
      </w:r>
      <w:proofErr w:type="gramEnd"/>
      <w:r w:rsidRPr="00BA28ED">
        <w:rPr>
          <w:rFonts w:ascii="Consolas" w:eastAsia="Times New Roman" w:hAnsi="Consolas" w:cs="Consolas"/>
          <w:color w:val="1A1A1A"/>
          <w:sz w:val="20"/>
          <w:szCs w:val="20"/>
        </w:rPr>
        <w:t>2).billing = 28.50;</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patient(</w:t>
      </w:r>
      <w:proofErr w:type="gramEnd"/>
      <w:r w:rsidRPr="00BA28ED">
        <w:rPr>
          <w:rFonts w:ascii="Consolas" w:eastAsia="Times New Roman" w:hAnsi="Consolas" w:cs="Consolas"/>
          <w:color w:val="1A1A1A"/>
          <w:sz w:val="20"/>
          <w:szCs w:val="20"/>
        </w:rPr>
        <w:t>2).test = [68, 70, 68; 118, 118, 119; 172, 170, 169];</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patient</w:t>
      </w:r>
      <w:proofErr w:type="gramEnd"/>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patient</w:t>
      </w:r>
      <w:proofErr w:type="gramEnd"/>
      <w:r w:rsidRPr="00BA28ED">
        <w:rPr>
          <w:rFonts w:ascii="Consolas" w:eastAsia="Times New Roman" w:hAnsi="Consolas" w:cs="Consolas"/>
          <w:color w:val="1A1A1A"/>
          <w:sz w:val="20"/>
          <w:szCs w:val="20"/>
        </w:rPr>
        <w:t xml:space="preserve"> = </w:t>
      </w:r>
      <w:r w:rsidRPr="00BA28ED">
        <w:rPr>
          <w:rFonts w:ascii="Consolas" w:eastAsia="Times New Roman" w:hAnsi="Consolas" w:cs="Consolas"/>
          <w:i/>
          <w:iCs/>
          <w:color w:val="1A1A1A"/>
          <w:sz w:val="20"/>
          <w:szCs w:val="20"/>
        </w:rPr>
        <w:t xml:space="preserve">1x2 </w:t>
      </w:r>
      <w:proofErr w:type="spellStart"/>
      <w:r w:rsidRPr="00BA28ED">
        <w:rPr>
          <w:rFonts w:ascii="Consolas" w:eastAsia="Times New Roman" w:hAnsi="Consolas" w:cs="Consolas"/>
          <w:i/>
          <w:iCs/>
          <w:color w:val="1A1A1A"/>
          <w:sz w:val="20"/>
          <w:szCs w:val="20"/>
        </w:rPr>
        <w:t>struct</w:t>
      </w:r>
      <w:proofErr w:type="spellEnd"/>
      <w:r w:rsidRPr="00BA28ED">
        <w:rPr>
          <w:rFonts w:ascii="Consolas" w:eastAsia="Times New Roman" w:hAnsi="Consolas" w:cs="Consolas"/>
          <w:i/>
          <w:iCs/>
          <w:color w:val="1A1A1A"/>
          <w:sz w:val="20"/>
          <w:szCs w:val="20"/>
        </w:rPr>
        <w:t xml:space="preserve"> array with fields:</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w:t>
      </w:r>
      <w:proofErr w:type="gramStart"/>
      <w:r w:rsidRPr="00BA28ED">
        <w:rPr>
          <w:rFonts w:ascii="Consolas" w:eastAsia="Times New Roman" w:hAnsi="Consolas" w:cs="Consolas"/>
          <w:color w:val="1A1A1A"/>
          <w:sz w:val="20"/>
          <w:szCs w:val="20"/>
        </w:rPr>
        <w:t>name</w:t>
      </w:r>
      <w:proofErr w:type="gramEnd"/>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w:t>
      </w:r>
      <w:proofErr w:type="gramStart"/>
      <w:r w:rsidRPr="00BA28ED">
        <w:rPr>
          <w:rFonts w:ascii="Consolas" w:eastAsia="Times New Roman" w:hAnsi="Consolas" w:cs="Consolas"/>
          <w:color w:val="1A1A1A"/>
          <w:sz w:val="20"/>
          <w:szCs w:val="20"/>
        </w:rPr>
        <w:t>billing</w:t>
      </w:r>
      <w:proofErr w:type="gramEnd"/>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w:t>
      </w:r>
      <w:proofErr w:type="gramStart"/>
      <w:r w:rsidRPr="00BA28ED">
        <w:rPr>
          <w:rFonts w:ascii="Consolas" w:eastAsia="Times New Roman" w:hAnsi="Consolas" w:cs="Consolas"/>
          <w:color w:val="1A1A1A"/>
          <w:sz w:val="20"/>
          <w:szCs w:val="20"/>
        </w:rPr>
        <w:t>test</w:t>
      </w:r>
      <w:proofErr w:type="gramEnd"/>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1A1A1A"/>
          <w:sz w:val="20"/>
          <w:szCs w:val="20"/>
        </w:rPr>
      </w:pPr>
    </w:p>
    <w:p w:rsidR="00BA28ED" w:rsidRPr="00BA28ED" w:rsidRDefault="00BA28ED" w:rsidP="00BA28ED">
      <w:pPr>
        <w:shd w:val="clear" w:color="auto" w:fill="FFFFFF"/>
        <w:spacing w:after="150" w:line="240" w:lineRule="auto"/>
        <w:rPr>
          <w:rFonts w:ascii="Arial" w:eastAsia="Times New Roman" w:hAnsi="Arial" w:cs="Arial"/>
          <w:color w:val="1A1A1A"/>
          <w:sz w:val="20"/>
          <w:szCs w:val="20"/>
        </w:rPr>
      </w:pPr>
      <w:r w:rsidRPr="00BA28ED">
        <w:rPr>
          <w:rFonts w:ascii="Arial" w:eastAsia="Times New Roman" w:hAnsi="Arial" w:cs="Arial"/>
          <w:color w:val="1A1A1A"/>
          <w:sz w:val="20"/>
          <w:szCs w:val="20"/>
        </w:rPr>
        <w:t>Create a bar graph of the test results for each patient.</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spellStart"/>
      <w:proofErr w:type="gramStart"/>
      <w:r w:rsidRPr="00BA28ED">
        <w:rPr>
          <w:rFonts w:ascii="Consolas" w:eastAsia="Times New Roman" w:hAnsi="Consolas" w:cs="Consolas"/>
          <w:color w:val="1A1A1A"/>
          <w:sz w:val="20"/>
          <w:szCs w:val="20"/>
        </w:rPr>
        <w:t>numPatients</w:t>
      </w:r>
      <w:proofErr w:type="spellEnd"/>
      <w:proofErr w:type="gramEnd"/>
      <w:r w:rsidRPr="00BA28ED">
        <w:rPr>
          <w:rFonts w:ascii="Consolas" w:eastAsia="Times New Roman" w:hAnsi="Consolas" w:cs="Consolas"/>
          <w:color w:val="1A1A1A"/>
          <w:sz w:val="20"/>
          <w:szCs w:val="20"/>
        </w:rPr>
        <w:t xml:space="preserve"> = </w:t>
      </w:r>
      <w:proofErr w:type="spellStart"/>
      <w:r w:rsidRPr="00BA28ED">
        <w:rPr>
          <w:rFonts w:ascii="Consolas" w:eastAsia="Times New Roman" w:hAnsi="Consolas" w:cs="Consolas"/>
          <w:color w:val="1A1A1A"/>
          <w:sz w:val="20"/>
          <w:szCs w:val="20"/>
        </w:rPr>
        <w:t>numel</w:t>
      </w:r>
      <w:proofErr w:type="spellEnd"/>
      <w:r w:rsidRPr="00BA28ED">
        <w:rPr>
          <w:rFonts w:ascii="Consolas" w:eastAsia="Times New Roman" w:hAnsi="Consolas" w:cs="Consolas"/>
          <w:color w:val="1A1A1A"/>
          <w:sz w:val="20"/>
          <w:szCs w:val="20"/>
        </w:rPr>
        <w:t>(patient);</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0000FF"/>
          <w:sz w:val="20"/>
          <w:szCs w:val="20"/>
        </w:rPr>
        <w:t>for</w:t>
      </w:r>
      <w:proofErr w:type="gramEnd"/>
      <w:r w:rsidRPr="00BA28ED">
        <w:rPr>
          <w:rFonts w:ascii="Consolas" w:eastAsia="Times New Roman" w:hAnsi="Consolas" w:cs="Consolas"/>
          <w:color w:val="1A1A1A"/>
          <w:sz w:val="20"/>
          <w:szCs w:val="20"/>
        </w:rPr>
        <w:t xml:space="preserve"> p = 1:numPatients</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w:t>
      </w:r>
      <w:proofErr w:type="gramStart"/>
      <w:r w:rsidRPr="00BA28ED">
        <w:rPr>
          <w:rFonts w:ascii="Consolas" w:eastAsia="Times New Roman" w:hAnsi="Consolas" w:cs="Consolas"/>
          <w:color w:val="1A1A1A"/>
          <w:sz w:val="20"/>
          <w:szCs w:val="20"/>
        </w:rPr>
        <w:t>figure</w:t>
      </w:r>
      <w:proofErr w:type="gramEnd"/>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w:t>
      </w:r>
      <w:proofErr w:type="gramStart"/>
      <w:r w:rsidRPr="00BA28ED">
        <w:rPr>
          <w:rFonts w:ascii="Consolas" w:eastAsia="Times New Roman" w:hAnsi="Consolas" w:cs="Consolas"/>
          <w:color w:val="1A1A1A"/>
          <w:sz w:val="20"/>
          <w:szCs w:val="20"/>
        </w:rPr>
        <w:t>bar(</w:t>
      </w:r>
      <w:proofErr w:type="gramEnd"/>
      <w:r w:rsidRPr="00BA28ED">
        <w:rPr>
          <w:rFonts w:ascii="Consolas" w:eastAsia="Times New Roman" w:hAnsi="Consolas" w:cs="Consolas"/>
          <w:color w:val="1A1A1A"/>
          <w:sz w:val="20"/>
          <w:szCs w:val="20"/>
        </w:rPr>
        <w:t>patient(p).test)</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w:t>
      </w:r>
      <w:proofErr w:type="gramStart"/>
      <w:r w:rsidRPr="00BA28ED">
        <w:rPr>
          <w:rFonts w:ascii="Consolas" w:eastAsia="Times New Roman" w:hAnsi="Consolas" w:cs="Consolas"/>
          <w:color w:val="1A1A1A"/>
          <w:sz w:val="20"/>
          <w:szCs w:val="20"/>
        </w:rPr>
        <w:t>title(</w:t>
      </w:r>
      <w:proofErr w:type="gramEnd"/>
      <w:r w:rsidRPr="00BA28ED">
        <w:rPr>
          <w:rFonts w:ascii="Consolas" w:eastAsia="Times New Roman" w:hAnsi="Consolas" w:cs="Consolas"/>
          <w:color w:val="1A1A1A"/>
          <w:sz w:val="20"/>
          <w:szCs w:val="20"/>
        </w:rPr>
        <w:t>patient(p).name)</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w:t>
      </w:r>
      <w:proofErr w:type="spellStart"/>
      <w:proofErr w:type="gramStart"/>
      <w:r w:rsidRPr="00BA28ED">
        <w:rPr>
          <w:rFonts w:ascii="Consolas" w:eastAsia="Times New Roman" w:hAnsi="Consolas" w:cs="Consolas"/>
          <w:color w:val="1A1A1A"/>
          <w:sz w:val="20"/>
          <w:szCs w:val="20"/>
        </w:rPr>
        <w:t>xlabel</w:t>
      </w:r>
      <w:proofErr w:type="spellEnd"/>
      <w:r w:rsidRPr="00BA28ED">
        <w:rPr>
          <w:rFonts w:ascii="Consolas" w:eastAsia="Times New Roman" w:hAnsi="Consolas" w:cs="Consolas"/>
          <w:color w:val="1A1A1A"/>
          <w:sz w:val="20"/>
          <w:szCs w:val="20"/>
        </w:rPr>
        <w:t>(</w:t>
      </w:r>
      <w:proofErr w:type="gramEnd"/>
      <w:r w:rsidRPr="00BA28ED">
        <w:rPr>
          <w:rFonts w:ascii="Consolas" w:eastAsia="Times New Roman" w:hAnsi="Consolas" w:cs="Consolas"/>
          <w:color w:val="A020F0"/>
          <w:sz w:val="20"/>
          <w:szCs w:val="20"/>
        </w:rPr>
        <w:t>'Test'</w:t>
      </w:r>
      <w:r w:rsidRPr="00BA28ED">
        <w:rPr>
          <w:rFonts w:ascii="Consolas" w:eastAsia="Times New Roman" w:hAnsi="Consolas" w:cs="Consolas"/>
          <w:color w:val="1A1A1A"/>
          <w:sz w:val="20"/>
          <w:szCs w:val="20"/>
        </w:rPr>
        <w:t>)</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w:t>
      </w:r>
      <w:proofErr w:type="spellStart"/>
      <w:proofErr w:type="gramStart"/>
      <w:r w:rsidRPr="00BA28ED">
        <w:rPr>
          <w:rFonts w:ascii="Consolas" w:eastAsia="Times New Roman" w:hAnsi="Consolas" w:cs="Consolas"/>
          <w:color w:val="1A1A1A"/>
          <w:sz w:val="20"/>
          <w:szCs w:val="20"/>
        </w:rPr>
        <w:t>ylabel</w:t>
      </w:r>
      <w:proofErr w:type="spellEnd"/>
      <w:r w:rsidRPr="00BA28ED">
        <w:rPr>
          <w:rFonts w:ascii="Consolas" w:eastAsia="Times New Roman" w:hAnsi="Consolas" w:cs="Consolas"/>
          <w:color w:val="1A1A1A"/>
          <w:sz w:val="20"/>
          <w:szCs w:val="20"/>
        </w:rPr>
        <w:t>(</w:t>
      </w:r>
      <w:proofErr w:type="gramEnd"/>
      <w:r w:rsidRPr="00BA28ED">
        <w:rPr>
          <w:rFonts w:ascii="Consolas" w:eastAsia="Times New Roman" w:hAnsi="Consolas" w:cs="Consolas"/>
          <w:color w:val="A020F0"/>
          <w:sz w:val="20"/>
          <w:szCs w:val="20"/>
        </w:rPr>
        <w:t>'Result'</w:t>
      </w:r>
      <w:r w:rsidRPr="00BA28ED">
        <w:rPr>
          <w:rFonts w:ascii="Consolas" w:eastAsia="Times New Roman" w:hAnsi="Consolas" w:cs="Consolas"/>
          <w:color w:val="1A1A1A"/>
          <w:sz w:val="20"/>
          <w:szCs w:val="20"/>
        </w:rPr>
        <w:t>)</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0000FF"/>
          <w:sz w:val="20"/>
          <w:szCs w:val="20"/>
        </w:rPr>
        <w:t>end</w:t>
      </w:r>
      <w:proofErr w:type="gramEnd"/>
    </w:p>
    <w:p w:rsidR="00BA28ED" w:rsidRPr="00BA28ED" w:rsidRDefault="00BA28ED" w:rsidP="00BA28ED">
      <w:pPr>
        <w:shd w:val="clear" w:color="auto" w:fill="FFFFFF"/>
        <w:spacing w:after="75" w:line="240" w:lineRule="auto"/>
        <w:outlineLvl w:val="2"/>
        <w:rPr>
          <w:rFonts w:ascii="Arial" w:eastAsia="Times New Roman" w:hAnsi="Arial" w:cs="Arial"/>
          <w:b/>
          <w:bCs/>
          <w:color w:val="C45400"/>
          <w:sz w:val="23"/>
          <w:szCs w:val="23"/>
        </w:rPr>
      </w:pPr>
      <w:r w:rsidRPr="00BA28ED">
        <w:rPr>
          <w:rFonts w:ascii="Arial" w:eastAsia="Times New Roman" w:hAnsi="Arial" w:cs="Arial"/>
          <w:b/>
          <w:bCs/>
          <w:color w:val="C45400"/>
          <w:sz w:val="23"/>
          <w:szCs w:val="23"/>
        </w:rPr>
        <w:t>Cell Arrays</w:t>
      </w:r>
    </w:p>
    <w:p w:rsidR="00BA28ED" w:rsidRPr="00BA28ED" w:rsidRDefault="00BA28ED" w:rsidP="00BA28ED">
      <w:pPr>
        <w:shd w:val="clear" w:color="auto" w:fill="FFFFFF"/>
        <w:spacing w:after="150" w:line="240" w:lineRule="auto"/>
        <w:rPr>
          <w:rFonts w:ascii="Arial" w:eastAsia="Times New Roman" w:hAnsi="Arial" w:cs="Arial"/>
          <w:color w:val="1A1A1A"/>
          <w:sz w:val="20"/>
          <w:szCs w:val="20"/>
        </w:rPr>
      </w:pPr>
      <w:r w:rsidRPr="00BA28ED">
        <w:rPr>
          <w:rFonts w:ascii="Arial" w:eastAsia="Times New Roman" w:hAnsi="Arial" w:cs="Arial"/>
          <w:color w:val="1A1A1A"/>
          <w:sz w:val="20"/>
          <w:szCs w:val="20"/>
        </w:rPr>
        <w:t>Cell arrays contain data in cells that you access by numeric indexing. Common applications of cell arrays include storing separate pieces of text and storing heterogeneous data from spreadsheets.</w:t>
      </w:r>
    </w:p>
    <w:p w:rsidR="00BA28ED" w:rsidRPr="00BA28ED" w:rsidRDefault="00BA28ED" w:rsidP="00BA28ED">
      <w:pPr>
        <w:shd w:val="clear" w:color="auto" w:fill="FFFFFF"/>
        <w:spacing w:after="150" w:line="240" w:lineRule="auto"/>
        <w:rPr>
          <w:rFonts w:ascii="Arial" w:eastAsia="Times New Roman" w:hAnsi="Arial" w:cs="Arial"/>
          <w:color w:val="1A1A1A"/>
          <w:sz w:val="20"/>
          <w:szCs w:val="20"/>
        </w:rPr>
      </w:pPr>
      <w:r w:rsidRPr="00BA28ED">
        <w:rPr>
          <w:rFonts w:ascii="Arial" w:eastAsia="Times New Roman" w:hAnsi="Arial" w:cs="Arial"/>
          <w:color w:val="1A1A1A"/>
          <w:sz w:val="20"/>
          <w:szCs w:val="20"/>
        </w:rPr>
        <w:t>For example, store temperature data for three cities over time in a cell array.</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temperature(</w:t>
      </w:r>
      <w:proofErr w:type="gramEnd"/>
      <w:r w:rsidRPr="00BA28ED">
        <w:rPr>
          <w:rFonts w:ascii="Consolas" w:eastAsia="Times New Roman" w:hAnsi="Consolas" w:cs="Consolas"/>
          <w:color w:val="1A1A1A"/>
          <w:sz w:val="20"/>
          <w:szCs w:val="20"/>
        </w:rPr>
        <w:t>1,:) = {</w:t>
      </w:r>
      <w:r w:rsidRPr="00BA28ED">
        <w:rPr>
          <w:rFonts w:ascii="Consolas" w:eastAsia="Times New Roman" w:hAnsi="Consolas" w:cs="Consolas"/>
          <w:color w:val="A020F0"/>
          <w:sz w:val="20"/>
          <w:szCs w:val="20"/>
        </w:rPr>
        <w:t>'2009-12-31'</w:t>
      </w:r>
      <w:r w:rsidRPr="00BA28ED">
        <w:rPr>
          <w:rFonts w:ascii="Consolas" w:eastAsia="Times New Roman" w:hAnsi="Consolas" w:cs="Consolas"/>
          <w:color w:val="1A1A1A"/>
          <w:sz w:val="20"/>
          <w:szCs w:val="20"/>
        </w:rPr>
        <w:t>, [45, 49, 0]};</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temperature(</w:t>
      </w:r>
      <w:proofErr w:type="gramEnd"/>
      <w:r w:rsidRPr="00BA28ED">
        <w:rPr>
          <w:rFonts w:ascii="Consolas" w:eastAsia="Times New Roman" w:hAnsi="Consolas" w:cs="Consolas"/>
          <w:color w:val="1A1A1A"/>
          <w:sz w:val="20"/>
          <w:szCs w:val="20"/>
        </w:rPr>
        <w:t>2,:) = {</w:t>
      </w:r>
      <w:r w:rsidRPr="00BA28ED">
        <w:rPr>
          <w:rFonts w:ascii="Consolas" w:eastAsia="Times New Roman" w:hAnsi="Consolas" w:cs="Consolas"/>
          <w:color w:val="A020F0"/>
          <w:sz w:val="20"/>
          <w:szCs w:val="20"/>
        </w:rPr>
        <w:t>'2010-04-03'</w:t>
      </w:r>
      <w:r w:rsidRPr="00BA28ED">
        <w:rPr>
          <w:rFonts w:ascii="Consolas" w:eastAsia="Times New Roman" w:hAnsi="Consolas" w:cs="Consolas"/>
          <w:color w:val="1A1A1A"/>
          <w:sz w:val="20"/>
          <w:szCs w:val="20"/>
        </w:rPr>
        <w:t>, [54, 68, 21]};</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temperature(</w:t>
      </w:r>
      <w:proofErr w:type="gramEnd"/>
      <w:r w:rsidRPr="00BA28ED">
        <w:rPr>
          <w:rFonts w:ascii="Consolas" w:eastAsia="Times New Roman" w:hAnsi="Consolas" w:cs="Consolas"/>
          <w:color w:val="1A1A1A"/>
          <w:sz w:val="20"/>
          <w:szCs w:val="20"/>
        </w:rPr>
        <w:t>3,:) = {</w:t>
      </w:r>
      <w:r w:rsidRPr="00BA28ED">
        <w:rPr>
          <w:rFonts w:ascii="Consolas" w:eastAsia="Times New Roman" w:hAnsi="Consolas" w:cs="Consolas"/>
          <w:color w:val="A020F0"/>
          <w:sz w:val="20"/>
          <w:szCs w:val="20"/>
        </w:rPr>
        <w:t>'2010-06-20'</w:t>
      </w:r>
      <w:r w:rsidRPr="00BA28ED">
        <w:rPr>
          <w:rFonts w:ascii="Consolas" w:eastAsia="Times New Roman" w:hAnsi="Consolas" w:cs="Consolas"/>
          <w:color w:val="1A1A1A"/>
          <w:sz w:val="20"/>
          <w:szCs w:val="20"/>
        </w:rPr>
        <w:t>, [72, 85, 53]};</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temperature(</w:t>
      </w:r>
      <w:proofErr w:type="gramEnd"/>
      <w:r w:rsidRPr="00BA28ED">
        <w:rPr>
          <w:rFonts w:ascii="Consolas" w:eastAsia="Times New Roman" w:hAnsi="Consolas" w:cs="Consolas"/>
          <w:color w:val="1A1A1A"/>
          <w:sz w:val="20"/>
          <w:szCs w:val="20"/>
        </w:rPr>
        <w:t>4,:) = {</w:t>
      </w:r>
      <w:r w:rsidRPr="00BA28ED">
        <w:rPr>
          <w:rFonts w:ascii="Consolas" w:eastAsia="Times New Roman" w:hAnsi="Consolas" w:cs="Consolas"/>
          <w:color w:val="A020F0"/>
          <w:sz w:val="20"/>
          <w:szCs w:val="20"/>
        </w:rPr>
        <w:t>'2010-09-15'</w:t>
      </w:r>
      <w:r w:rsidRPr="00BA28ED">
        <w:rPr>
          <w:rFonts w:ascii="Consolas" w:eastAsia="Times New Roman" w:hAnsi="Consolas" w:cs="Consolas"/>
          <w:color w:val="1A1A1A"/>
          <w:sz w:val="20"/>
          <w:szCs w:val="20"/>
        </w:rPr>
        <w:t>, [63, 81, 56]};</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temperature(</w:t>
      </w:r>
      <w:proofErr w:type="gramEnd"/>
      <w:r w:rsidRPr="00BA28ED">
        <w:rPr>
          <w:rFonts w:ascii="Consolas" w:eastAsia="Times New Roman" w:hAnsi="Consolas" w:cs="Consolas"/>
          <w:color w:val="1A1A1A"/>
          <w:sz w:val="20"/>
          <w:szCs w:val="20"/>
        </w:rPr>
        <w:t>5,:) = {</w:t>
      </w:r>
      <w:r w:rsidRPr="00BA28ED">
        <w:rPr>
          <w:rFonts w:ascii="Consolas" w:eastAsia="Times New Roman" w:hAnsi="Consolas" w:cs="Consolas"/>
          <w:color w:val="A020F0"/>
          <w:sz w:val="20"/>
          <w:szCs w:val="20"/>
        </w:rPr>
        <w:t>'2010-12-09'</w:t>
      </w:r>
      <w:r w:rsidRPr="00BA28ED">
        <w:rPr>
          <w:rFonts w:ascii="Consolas" w:eastAsia="Times New Roman" w:hAnsi="Consolas" w:cs="Consolas"/>
          <w:color w:val="1A1A1A"/>
          <w:sz w:val="20"/>
          <w:szCs w:val="20"/>
        </w:rPr>
        <w:t>, [38, 54, 18]};</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proofErr w:type="gramStart"/>
      <w:r w:rsidRPr="00BA28ED">
        <w:rPr>
          <w:rFonts w:ascii="Consolas" w:eastAsia="Times New Roman" w:hAnsi="Consolas" w:cs="Consolas"/>
          <w:color w:val="1A1A1A"/>
          <w:sz w:val="20"/>
          <w:szCs w:val="20"/>
        </w:rPr>
        <w:t>temperature</w:t>
      </w:r>
      <w:proofErr w:type="gramEnd"/>
      <w:r w:rsidRPr="00BA28ED">
        <w:rPr>
          <w:rFonts w:ascii="Consolas" w:eastAsia="Times New Roman" w:hAnsi="Consolas" w:cs="Consolas"/>
          <w:color w:val="1A1A1A"/>
          <w:sz w:val="20"/>
          <w:szCs w:val="20"/>
        </w:rPr>
        <w:t xml:space="preserve"> = </w:t>
      </w:r>
      <w:r w:rsidRPr="00BA28ED">
        <w:rPr>
          <w:rFonts w:ascii="Consolas" w:eastAsia="Times New Roman" w:hAnsi="Consolas" w:cs="Consolas"/>
          <w:i/>
          <w:iCs/>
          <w:color w:val="1A1A1A"/>
          <w:sz w:val="20"/>
          <w:szCs w:val="20"/>
        </w:rPr>
        <w:t>5x2 cell array</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{'2009-12-31'}    {1x3 double}</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{'2010-04-03'}    {1x3 double}</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{'2010-06-20'}    {1x3 double}</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{'2010-09-15'}    {1x3 double}</w:t>
      </w:r>
    </w:p>
    <w:p w:rsidR="00BA28ED" w:rsidRPr="00BA28ED" w:rsidRDefault="00BA28ED" w:rsidP="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1A1A1A"/>
          <w:sz w:val="20"/>
          <w:szCs w:val="20"/>
        </w:rPr>
      </w:pPr>
      <w:r w:rsidRPr="00BA28ED">
        <w:rPr>
          <w:rFonts w:ascii="Consolas" w:eastAsia="Times New Roman" w:hAnsi="Consolas" w:cs="Consolas"/>
          <w:color w:val="1A1A1A"/>
          <w:sz w:val="20"/>
          <w:szCs w:val="20"/>
        </w:rPr>
        <w:t xml:space="preserve">    {'2010-12-09'}    {1x3 double}</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58</w:t>
      </w:r>
      <w:proofErr w:type="gramStart"/>
      <w:r w:rsidRPr="0067410D">
        <w:rPr>
          <w:rFonts w:ascii="Calibri" w:eastAsia="Calibri" w:hAnsi="Calibri" w:cs="Calibri"/>
          <w:b/>
          <w:sz w:val="28"/>
          <w:szCs w:val="28"/>
        </w:rPr>
        <w:t>.Simulink</w:t>
      </w:r>
      <w:proofErr w:type="gramEnd"/>
      <w:r w:rsidRPr="0067410D">
        <w:rPr>
          <w:rFonts w:ascii="Calibri" w:eastAsia="Calibri" w:hAnsi="Calibri" w:cs="Calibri"/>
          <w:b/>
          <w:sz w:val="28"/>
          <w:szCs w:val="28"/>
        </w:rPr>
        <w:t xml:space="preserve"> blocks support multidimensional array, if yes how to support?</w:t>
      </w:r>
    </w:p>
    <w:p w:rsidR="003E6C62" w:rsidRDefault="003E6C62" w:rsidP="003E6C62">
      <w:pPr>
        <w:pStyle w:val="Heading2"/>
        <w:pBdr>
          <w:bottom w:val="single" w:sz="6" w:space="2" w:color="CBCBCB"/>
        </w:pBdr>
        <w:shd w:val="clear" w:color="auto" w:fill="FFFFFF"/>
        <w:spacing w:before="0" w:beforeAutospacing="0" w:after="240" w:afterAutospacing="0"/>
        <w:rPr>
          <w:rFonts w:ascii="Arial" w:hAnsi="Arial" w:cs="Arial"/>
          <w:color w:val="C45400"/>
          <w:sz w:val="33"/>
          <w:szCs w:val="33"/>
        </w:rPr>
      </w:pPr>
      <w:r>
        <w:rPr>
          <w:rFonts w:ascii="Arial" w:hAnsi="Arial" w:cs="Arial"/>
          <w:color w:val="C45400"/>
          <w:sz w:val="33"/>
          <w:szCs w:val="33"/>
        </w:rPr>
        <w:t>Signal Dimensions</w:t>
      </w:r>
    </w:p>
    <w:p w:rsidR="003E6C62" w:rsidRDefault="003E6C62" w:rsidP="003E6C62">
      <w:pPr>
        <w:pStyle w:val="Heading3"/>
        <w:spacing w:before="0" w:beforeAutospacing="0" w:after="75" w:afterAutospacing="0"/>
        <w:rPr>
          <w:rFonts w:ascii="Arial" w:hAnsi="Arial" w:cs="Arial"/>
          <w:color w:val="C45400"/>
          <w:sz w:val="23"/>
          <w:szCs w:val="23"/>
        </w:rPr>
      </w:pPr>
      <w:r>
        <w:rPr>
          <w:rFonts w:ascii="Arial" w:hAnsi="Arial" w:cs="Arial"/>
          <w:color w:val="C45400"/>
          <w:sz w:val="23"/>
          <w:szCs w:val="23"/>
        </w:rPr>
        <w:t>About Signal Dimensions</w:t>
      </w:r>
    </w:p>
    <w:p w:rsidR="003E6C62" w:rsidRDefault="003E6C62" w:rsidP="003E6C62">
      <w:pPr>
        <w:pStyle w:val="NormalWeb"/>
        <w:spacing w:before="0" w:beforeAutospacing="0" w:after="150" w:afterAutospacing="0"/>
      </w:pPr>
      <w:r>
        <w:t>Simulink</w:t>
      </w:r>
      <w:r>
        <w:rPr>
          <w:sz w:val="15"/>
          <w:szCs w:val="15"/>
          <w:vertAlign w:val="superscript"/>
        </w:rPr>
        <w:t>®</w:t>
      </w:r>
      <w:r>
        <w:t> blocks can output one-dimensional, two-dimensional, or multidimensional signals. The Simulink user interface and documentation generally refer to 1-D signals as </w:t>
      </w:r>
      <w:proofErr w:type="spellStart"/>
      <w:r>
        <w:rPr>
          <w:rStyle w:val="Emphasis"/>
        </w:rPr>
        <w:t>vectors</w:t>
      </w:r>
      <w:r>
        <w:t>and</w:t>
      </w:r>
      <w:proofErr w:type="spellEnd"/>
      <w:r>
        <w:t xml:space="preserve"> 2-D or multidimensional signals as </w:t>
      </w:r>
      <w:r>
        <w:rPr>
          <w:rStyle w:val="Emphasis"/>
        </w:rPr>
        <w:t>matrices</w:t>
      </w:r>
      <w:r>
        <w:t>. A one-element array is frequently referred to as a </w:t>
      </w:r>
      <w:r>
        <w:rPr>
          <w:rStyle w:val="Emphasis"/>
        </w:rPr>
        <w:t>scalar</w:t>
      </w:r>
      <w:r>
        <w:t>. A </w:t>
      </w:r>
      <w:r>
        <w:rPr>
          <w:rStyle w:val="Emphasis"/>
        </w:rPr>
        <w:t>row vector</w:t>
      </w:r>
      <w:r>
        <w:t> is a 2-D array that has one row. A </w:t>
      </w:r>
      <w:r>
        <w:rPr>
          <w:rStyle w:val="Emphasis"/>
        </w:rPr>
        <w:t>column vector</w:t>
      </w:r>
      <w:r>
        <w:t> is a 2-D array that has one column.</w:t>
      </w:r>
    </w:p>
    <w:p w:rsidR="003E6C62" w:rsidRDefault="003E6C62" w:rsidP="003E6C62">
      <w:pPr>
        <w:pStyle w:val="NormalWeb"/>
        <w:numPr>
          <w:ilvl w:val="0"/>
          <w:numId w:val="7"/>
        </w:numPr>
        <w:spacing w:before="0" w:beforeAutospacing="0" w:after="75" w:afterAutospacing="0"/>
        <w:ind w:left="0"/>
      </w:pPr>
      <w:r>
        <w:t>A one-dimensional (1-D) signal consists of a series of one-dimensional arrays output at a frequency of one array (vector) per simulation time step.</w:t>
      </w:r>
    </w:p>
    <w:p w:rsidR="003E6C62" w:rsidRDefault="003E6C62" w:rsidP="003E6C62">
      <w:pPr>
        <w:pStyle w:val="NormalWeb"/>
        <w:numPr>
          <w:ilvl w:val="0"/>
          <w:numId w:val="7"/>
        </w:numPr>
        <w:spacing w:before="0" w:beforeAutospacing="0" w:after="75" w:afterAutospacing="0"/>
        <w:ind w:left="0"/>
      </w:pPr>
      <w:r>
        <w:t>A two-dimensional (2-D) signal consists of a series of two-dimensional arrays output at a frequency of one 2-D array (matrix) per block sample time.</w:t>
      </w:r>
    </w:p>
    <w:p w:rsidR="003E6C62" w:rsidRDefault="003E6C62" w:rsidP="003E6C62">
      <w:pPr>
        <w:pStyle w:val="NormalWeb"/>
        <w:numPr>
          <w:ilvl w:val="0"/>
          <w:numId w:val="7"/>
        </w:numPr>
        <w:spacing w:before="0" w:beforeAutospacing="0" w:after="75" w:afterAutospacing="0"/>
        <w:ind w:left="0"/>
      </w:pPr>
      <w:r>
        <w:lastRenderedPageBreak/>
        <w:t>A multidimensional signal consists of a series of multidimensional (two or more dimensions) arrays output at a frequency of one array per block sample time. You can specify multidimensional arrays with any valid MATLAB</w:t>
      </w:r>
      <w:r>
        <w:rPr>
          <w:sz w:val="15"/>
          <w:szCs w:val="15"/>
          <w:vertAlign w:val="superscript"/>
        </w:rPr>
        <w:t>®</w:t>
      </w:r>
      <w:r>
        <w:t> multidimensional expression, such as [4 3]. See </w:t>
      </w:r>
      <w:hyperlink r:id="rId10" w:history="1">
        <w:r>
          <w:rPr>
            <w:rStyle w:val="Hyperlink"/>
            <w:color w:val="004B87"/>
          </w:rPr>
          <w:t>Multidimensional Arrays</w:t>
        </w:r>
      </w:hyperlink>
      <w:r>
        <w:t> (MATLAB) for information on multidimensional arrays.</w:t>
      </w:r>
    </w:p>
    <w:p w:rsidR="003E6C62" w:rsidRDefault="003E6C62" w:rsidP="003E6C62">
      <w:pPr>
        <w:pStyle w:val="NormalWeb"/>
        <w:spacing w:before="0" w:beforeAutospacing="0" w:after="150" w:afterAutospacing="0"/>
      </w:pPr>
      <w:r>
        <w:t>Simulink blocks vary in the dimensionality of the signals they can accept or output. Some blocks can accept or output signals of any dimension. Some can accept or output only scalar or vector signals. To determine the signal dimensionality of a particular block, see the block documentation. See </w:t>
      </w:r>
      <w:hyperlink r:id="rId11" w:history="1">
        <w:r>
          <w:rPr>
            <w:rStyle w:val="Hyperlink"/>
            <w:color w:val="004B87"/>
          </w:rPr>
          <w:t>Determine Output Signal Dimensions</w:t>
        </w:r>
      </w:hyperlink>
      <w:r>
        <w:t xml:space="preserve"> for information on what determines the dimensions of output signals for blocks that can output </w:t>
      </w:r>
      <w:proofErr w:type="spellStart"/>
      <w:r>
        <w:t>nonscalar</w:t>
      </w:r>
      <w:proofErr w:type="spellEnd"/>
      <w:r>
        <w:t xml:space="preserve"> signals.</w:t>
      </w:r>
    </w:p>
    <w:p w:rsidR="003E6C62" w:rsidRDefault="003E6C62" w:rsidP="003E6C62">
      <w:pPr>
        <w:pStyle w:val="Heading3"/>
        <w:shd w:val="clear" w:color="auto" w:fill="D9EDF7"/>
        <w:spacing w:before="0" w:beforeAutospacing="0" w:after="195" w:afterAutospacing="0"/>
        <w:rPr>
          <w:rFonts w:ascii="Arial" w:hAnsi="Arial" w:cs="Arial"/>
          <w:color w:val="31708F"/>
          <w:sz w:val="23"/>
          <w:szCs w:val="23"/>
        </w:rPr>
      </w:pPr>
      <w:r>
        <w:rPr>
          <w:rFonts w:ascii="Arial" w:hAnsi="Arial" w:cs="Arial"/>
          <w:color w:val="31708F"/>
          <w:sz w:val="23"/>
          <w:szCs w:val="23"/>
        </w:rPr>
        <w:t>Note</w:t>
      </w:r>
    </w:p>
    <w:p w:rsidR="003E6C62" w:rsidRDefault="003E6C62" w:rsidP="003E6C62">
      <w:pPr>
        <w:pStyle w:val="NormalWeb"/>
        <w:shd w:val="clear" w:color="auto" w:fill="D9EDF7"/>
        <w:spacing w:before="0" w:beforeAutospacing="0" w:after="0" w:afterAutospacing="0"/>
        <w:rPr>
          <w:color w:val="31708F"/>
        </w:rPr>
      </w:pPr>
      <w:r>
        <w:rPr>
          <w:color w:val="31708F"/>
        </w:rPr>
        <w:t>Simulink does not support dynamic signal dimensions during a simulation. That is, the dimension of a signal must remain constant while a simulation is executing. However, you can change the size of a signal during a simulation. See </w:t>
      </w:r>
      <w:hyperlink r:id="rId12" w:history="1">
        <w:r>
          <w:rPr>
            <w:rStyle w:val="Hyperlink"/>
            <w:color w:val="245269"/>
          </w:rPr>
          <w:t>Variable-Size Signal Basics</w:t>
        </w:r>
      </w:hyperlink>
      <w:r>
        <w:rPr>
          <w:color w:val="31708F"/>
        </w:rPr>
        <w:t>.</w:t>
      </w:r>
    </w:p>
    <w:p w:rsidR="003E6C62" w:rsidRDefault="003E6C62" w:rsidP="003E6C62">
      <w:pPr>
        <w:pStyle w:val="Heading3"/>
        <w:spacing w:before="0" w:beforeAutospacing="0" w:after="75" w:afterAutospacing="0"/>
        <w:rPr>
          <w:rFonts w:ascii="Arial" w:hAnsi="Arial" w:cs="Arial"/>
          <w:color w:val="C45400"/>
          <w:sz w:val="23"/>
          <w:szCs w:val="23"/>
        </w:rPr>
      </w:pPr>
      <w:r>
        <w:rPr>
          <w:rStyle w:val="trademark"/>
          <w:rFonts w:ascii="Arial" w:hAnsi="Arial" w:cs="Arial"/>
          <w:color w:val="C45400"/>
          <w:sz w:val="23"/>
          <w:szCs w:val="23"/>
        </w:rPr>
        <w:t>Simulink</w:t>
      </w:r>
      <w:r>
        <w:rPr>
          <w:rFonts w:ascii="Arial" w:hAnsi="Arial" w:cs="Arial"/>
          <w:color w:val="C45400"/>
          <w:sz w:val="23"/>
          <w:szCs w:val="23"/>
        </w:rPr>
        <w:t> Blocks that Support Multidimensional Signals</w:t>
      </w:r>
    </w:p>
    <w:p w:rsidR="003E6C62" w:rsidRDefault="003E6C62" w:rsidP="003E6C62">
      <w:pPr>
        <w:pStyle w:val="NormalWeb"/>
        <w:spacing w:before="0" w:beforeAutospacing="0" w:after="150" w:afterAutospacing="0"/>
      </w:pPr>
      <w:r>
        <w:t>The Simulink Block Data Type Support table includes a column identifying the blocks with multi-dimension signal support.</w:t>
      </w:r>
    </w:p>
    <w:p w:rsidR="003E6C62" w:rsidRDefault="003E6C62" w:rsidP="003E6C62">
      <w:pPr>
        <w:pStyle w:val="NormalWeb"/>
        <w:numPr>
          <w:ilvl w:val="0"/>
          <w:numId w:val="8"/>
        </w:numPr>
        <w:spacing w:before="0" w:beforeAutospacing="0" w:after="75" w:afterAutospacing="0"/>
        <w:ind w:left="360"/>
      </w:pPr>
      <w:r>
        <w:t>In the Simulink editor, from the </w:t>
      </w:r>
      <w:r>
        <w:rPr>
          <w:rStyle w:val="Strong"/>
        </w:rPr>
        <w:t>Help</w:t>
      </w:r>
      <w:r>
        <w:t> menu, click </w:t>
      </w:r>
      <w:r>
        <w:rPr>
          <w:rStyle w:val="Strong"/>
        </w:rPr>
        <w:t>Simulink</w:t>
      </w:r>
      <w:r>
        <w:t> &gt; </w:t>
      </w:r>
      <w:r>
        <w:rPr>
          <w:rStyle w:val="Strong"/>
        </w:rPr>
        <w:t>Block Data Types &amp; Code Generation Support</w:t>
      </w:r>
      <w:r>
        <w:t> &gt; </w:t>
      </w:r>
      <w:r>
        <w:rPr>
          <w:rStyle w:val="Strong"/>
        </w:rPr>
        <w:t>All Tables</w:t>
      </w:r>
      <w:r>
        <w:t>.</w:t>
      </w:r>
    </w:p>
    <w:p w:rsidR="003E6C62" w:rsidRDefault="003E6C62" w:rsidP="003E6C62">
      <w:pPr>
        <w:pStyle w:val="NormalWeb"/>
        <w:spacing w:before="0" w:beforeAutospacing="0" w:after="75" w:afterAutospacing="0"/>
        <w:ind w:left="360"/>
      </w:pPr>
      <w:r>
        <w:t>A separate window with the Simulink Block Data Type Support table opens.</w:t>
      </w:r>
    </w:p>
    <w:p w:rsidR="003E6C62" w:rsidRDefault="003E6C62" w:rsidP="003E6C62">
      <w:pPr>
        <w:pStyle w:val="NormalWeb"/>
        <w:numPr>
          <w:ilvl w:val="0"/>
          <w:numId w:val="8"/>
        </w:numPr>
        <w:spacing w:before="0" w:beforeAutospacing="0" w:after="75" w:afterAutospacing="0"/>
        <w:ind w:left="360"/>
      </w:pPr>
      <w:r>
        <w:t xml:space="preserve">In the Block column, locate the name of a Simulink block. Columns to the right are data types or features. </w:t>
      </w:r>
      <w:proofErr w:type="gramStart"/>
      <w:r>
        <w:t>An a</w:t>
      </w:r>
      <w:proofErr w:type="gramEnd"/>
      <w:r>
        <w:t> </w:t>
      </w:r>
      <w:r>
        <w:rPr>
          <w:rStyle w:val="Strong"/>
        </w:rPr>
        <w:t>X</w:t>
      </w:r>
      <w:r>
        <w:t> in a column indicates support for that feature.</w:t>
      </w:r>
    </w:p>
    <w:p w:rsidR="003E6C62" w:rsidRDefault="003E6C62" w:rsidP="003E6C62">
      <w:pPr>
        <w:pStyle w:val="NormalWeb"/>
        <w:spacing w:before="0" w:beforeAutospacing="0" w:after="150" w:afterAutospacing="0"/>
      </w:pPr>
      <w:r>
        <w:t>Simulink supports signals with up to 32 dimensions. Do not use signals with more than 32 dimensions.</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59</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difference between in m-file and normal file?</w:t>
      </w:r>
    </w:p>
    <w:p w:rsidR="0010610A" w:rsidRPr="0010610A" w:rsidRDefault="0010610A" w:rsidP="007525FE">
      <w:pPr>
        <w:rPr>
          <w:rFonts w:ascii="Book Antiqua" w:eastAsia="Calibri" w:hAnsi="Book Antiqua" w:cs="Calibri"/>
          <w:b/>
          <w:color w:val="000000" w:themeColor="text1"/>
        </w:rPr>
      </w:pPr>
      <w:r w:rsidRPr="0010610A">
        <w:rPr>
          <w:rFonts w:ascii="Book Antiqua" w:hAnsi="Book Antiqua" w:cs="Arial"/>
          <w:color w:val="000000" w:themeColor="text1"/>
          <w:shd w:val="clear" w:color="auto" w:fill="FFFFFF"/>
        </w:rPr>
        <w:t>An m-file, or script file, is a simple text file where you can place MATLAB commands. When the file is run, MATLAB reads the commands and executes them exactly as it would if you had typed each command sequentially at the MATLAB prompt. All m-file names must end with the extension '.m' (e.g. </w:t>
      </w:r>
      <w:proofErr w:type="spellStart"/>
      <w:r w:rsidRPr="0010610A">
        <w:rPr>
          <w:rStyle w:val="HTMLTypewriter"/>
          <w:rFonts w:ascii="Book Antiqua" w:eastAsiaTheme="minorEastAsia" w:hAnsi="Book Antiqua"/>
          <w:color w:val="000000" w:themeColor="text1"/>
          <w:sz w:val="22"/>
          <w:szCs w:val="22"/>
          <w:bdr w:val="none" w:sz="0" w:space="0" w:color="auto" w:frame="1"/>
          <w:shd w:val="clear" w:color="auto" w:fill="FFFFFF"/>
        </w:rPr>
        <w:t>test.m</w:t>
      </w:r>
      <w:proofErr w:type="spellEnd"/>
      <w:r w:rsidRPr="0010610A">
        <w:rPr>
          <w:rFonts w:ascii="Book Antiqua" w:hAnsi="Book Antiqua" w:cs="Arial"/>
          <w:color w:val="000000" w:themeColor="text1"/>
          <w:shd w:val="clear" w:color="auto" w:fill="FFFFFF"/>
        </w:rPr>
        <w:t>). If you create a new m-file with the same name as an existing m-file, MATLAB will choose the one which appears first in the path order (type </w:t>
      </w:r>
      <w:r w:rsidRPr="0010610A">
        <w:rPr>
          <w:rStyle w:val="HTMLTypewriter"/>
          <w:rFonts w:ascii="Book Antiqua" w:eastAsiaTheme="minorEastAsia" w:hAnsi="Book Antiqua"/>
          <w:color w:val="000000" w:themeColor="text1"/>
          <w:sz w:val="22"/>
          <w:szCs w:val="22"/>
          <w:bdr w:val="none" w:sz="0" w:space="0" w:color="auto" w:frame="1"/>
          <w:shd w:val="clear" w:color="auto" w:fill="FFFFFF"/>
        </w:rPr>
        <w:t>help path</w:t>
      </w:r>
      <w:r w:rsidRPr="0010610A">
        <w:rPr>
          <w:rFonts w:ascii="Book Antiqua" w:hAnsi="Book Antiqua" w:cs="Arial"/>
          <w:color w:val="000000" w:themeColor="text1"/>
          <w:shd w:val="clear" w:color="auto" w:fill="FFFFFF"/>
        </w:rPr>
        <w:t> in the command window for more information). To make life easier, choose a name for your m-file which doesn't already exist. To see if a </w:t>
      </w:r>
      <w:proofErr w:type="spellStart"/>
      <w:r w:rsidRPr="0010610A">
        <w:rPr>
          <w:rStyle w:val="HTMLTypewriter"/>
          <w:rFonts w:ascii="Book Antiqua" w:eastAsiaTheme="minorEastAsia" w:hAnsi="Book Antiqua"/>
          <w:color w:val="000000" w:themeColor="text1"/>
          <w:sz w:val="22"/>
          <w:szCs w:val="22"/>
          <w:bdr w:val="none" w:sz="0" w:space="0" w:color="auto" w:frame="1"/>
          <w:shd w:val="clear" w:color="auto" w:fill="FFFFFF"/>
        </w:rPr>
        <w:t>filename.m</w:t>
      </w:r>
      <w:proofErr w:type="spellEnd"/>
      <w:r w:rsidRPr="0010610A">
        <w:rPr>
          <w:rFonts w:ascii="Book Antiqua" w:hAnsi="Book Antiqua" w:cs="Arial"/>
          <w:color w:val="000000" w:themeColor="text1"/>
          <w:shd w:val="clear" w:color="auto" w:fill="FFFFFF"/>
        </w:rPr>
        <w:t xml:space="preserve"> already exists, </w:t>
      </w:r>
      <w:proofErr w:type="gramStart"/>
      <w:r w:rsidRPr="0010610A">
        <w:rPr>
          <w:rFonts w:ascii="Book Antiqua" w:hAnsi="Book Antiqua" w:cs="Arial"/>
          <w:color w:val="000000" w:themeColor="text1"/>
          <w:shd w:val="clear" w:color="auto" w:fill="FFFFFF"/>
        </w:rPr>
        <w:t>type </w:t>
      </w:r>
      <w:r w:rsidRPr="0010610A">
        <w:rPr>
          <w:rStyle w:val="HTMLTypewriter"/>
          <w:rFonts w:ascii="Book Antiqua" w:eastAsiaTheme="minorEastAsia" w:hAnsi="Book Antiqua"/>
          <w:color w:val="000000" w:themeColor="text1"/>
          <w:sz w:val="22"/>
          <w:szCs w:val="22"/>
          <w:bdr w:val="none" w:sz="0" w:space="0" w:color="auto" w:frame="1"/>
          <w:shd w:val="clear" w:color="auto" w:fill="FFFFFF"/>
        </w:rPr>
        <w:t>help</w:t>
      </w:r>
      <w:proofErr w:type="gramEnd"/>
      <w:r w:rsidRPr="0010610A">
        <w:rPr>
          <w:rStyle w:val="HTMLTypewriter"/>
          <w:rFonts w:ascii="Book Antiqua" w:eastAsiaTheme="minorEastAsia" w:hAnsi="Book Antiqua"/>
          <w:color w:val="000000" w:themeColor="text1"/>
          <w:sz w:val="22"/>
          <w:szCs w:val="22"/>
          <w:bdr w:val="none" w:sz="0" w:space="0" w:color="auto" w:frame="1"/>
          <w:shd w:val="clear" w:color="auto" w:fill="FFFFFF"/>
        </w:rPr>
        <w:t xml:space="preserve"> filename</w:t>
      </w:r>
      <w:r w:rsidRPr="0010610A">
        <w:rPr>
          <w:rFonts w:ascii="Book Antiqua" w:hAnsi="Book Antiqua" w:cs="Arial"/>
          <w:color w:val="000000" w:themeColor="text1"/>
          <w:shd w:val="clear" w:color="auto" w:fill="FFFFFF"/>
        </w:rPr>
        <w:t> at the MATLAB prompt.</w:t>
      </w:r>
    </w:p>
    <w:p w:rsidR="007525FE" w:rsidRDefault="007F4F94" w:rsidP="007525FE">
      <w:pPr>
        <w:rPr>
          <w:rFonts w:ascii="Calibri" w:eastAsia="Calibri" w:hAnsi="Calibri" w:cs="Calibri"/>
          <w:b/>
          <w:sz w:val="28"/>
          <w:szCs w:val="28"/>
        </w:rPr>
      </w:pPr>
      <w:r>
        <w:rPr>
          <w:rFonts w:ascii="Calibri" w:eastAsia="Calibri" w:hAnsi="Calibri" w:cs="Calibri"/>
          <w:b/>
          <w:sz w:val="28"/>
          <w:szCs w:val="28"/>
        </w:rPr>
        <w:t>60</w:t>
      </w:r>
      <w:proofErr w:type="gramStart"/>
      <w:r>
        <w:rPr>
          <w:rFonts w:ascii="Calibri" w:eastAsia="Calibri" w:hAnsi="Calibri" w:cs="Calibri"/>
          <w:b/>
          <w:sz w:val="28"/>
          <w:szCs w:val="28"/>
        </w:rPr>
        <w:t>.why</w:t>
      </w:r>
      <w:proofErr w:type="gramEnd"/>
      <w:r>
        <w:rPr>
          <w:rFonts w:ascii="Calibri" w:eastAsia="Calibri" w:hAnsi="Calibri" w:cs="Calibri"/>
          <w:b/>
          <w:sz w:val="28"/>
          <w:szCs w:val="28"/>
        </w:rPr>
        <w:t xml:space="preserve"> want use </w:t>
      </w:r>
      <w:proofErr w:type="spellStart"/>
      <w:r>
        <w:rPr>
          <w:rFonts w:ascii="Calibri" w:eastAsia="Calibri" w:hAnsi="Calibri" w:cs="Calibri"/>
          <w:b/>
          <w:sz w:val="28"/>
          <w:szCs w:val="28"/>
        </w:rPr>
        <w:t>me</w:t>
      </w:r>
      <w:r w:rsidR="007525FE" w:rsidRPr="0067410D">
        <w:rPr>
          <w:rFonts w:ascii="Calibri" w:eastAsia="Calibri" w:hAnsi="Calibri" w:cs="Calibri"/>
          <w:b/>
          <w:sz w:val="28"/>
          <w:szCs w:val="28"/>
        </w:rPr>
        <w:t>x</w:t>
      </w:r>
      <w:proofErr w:type="spellEnd"/>
      <w:r w:rsidR="007525FE" w:rsidRPr="0067410D">
        <w:rPr>
          <w:rFonts w:ascii="Calibri" w:eastAsia="Calibri" w:hAnsi="Calibri" w:cs="Calibri"/>
          <w:b/>
          <w:sz w:val="28"/>
          <w:szCs w:val="28"/>
        </w:rPr>
        <w:t xml:space="preserve"> file?</w:t>
      </w:r>
    </w:p>
    <w:p w:rsidR="0015221B" w:rsidRPr="0015221B" w:rsidRDefault="0015221B" w:rsidP="007525FE">
      <w:pPr>
        <w:rPr>
          <w:rFonts w:ascii="Book Antiqua" w:eastAsia="Calibri" w:hAnsi="Book Antiqua" w:cs="Calibri"/>
          <w:b/>
          <w:color w:val="000000" w:themeColor="text1"/>
        </w:rPr>
      </w:pPr>
      <w:r w:rsidRPr="0015221B">
        <w:rPr>
          <w:rFonts w:ascii="Book Antiqua" w:hAnsi="Book Antiqua" w:cs="Arial"/>
          <w:color w:val="000000" w:themeColor="text1"/>
          <w:shd w:val="clear" w:color="auto" w:fill="FFFFFF"/>
        </w:rPr>
        <w:t xml:space="preserve"> MEX file is a function, created in MATLAB, that calls a C, C++, or </w:t>
      </w:r>
      <w:proofErr w:type="gramStart"/>
      <w:r w:rsidRPr="0015221B">
        <w:rPr>
          <w:rFonts w:ascii="Book Antiqua" w:hAnsi="Book Antiqua" w:cs="Arial"/>
          <w:color w:val="000000" w:themeColor="text1"/>
          <w:shd w:val="clear" w:color="auto" w:fill="FFFFFF"/>
        </w:rPr>
        <w:t>Fortran</w:t>
      </w:r>
      <w:proofErr w:type="gramEnd"/>
      <w:r w:rsidRPr="0015221B">
        <w:rPr>
          <w:rFonts w:ascii="Book Antiqua" w:hAnsi="Book Antiqua" w:cs="Arial"/>
          <w:color w:val="000000" w:themeColor="text1"/>
          <w:shd w:val="clear" w:color="auto" w:fill="FFFFFF"/>
        </w:rPr>
        <w:t xml:space="preserve"> subroutine. To call a MEX file, use the name of the file, without the file extension. The MEX file contains only one function or subroutine, and its name is the MEX file name. The file must be on your MATLAB path</w:t>
      </w:r>
    </w:p>
    <w:p w:rsidR="0067410D" w:rsidRDefault="007525FE" w:rsidP="007525FE">
      <w:pPr>
        <w:rPr>
          <w:rFonts w:ascii="Calibri" w:eastAsia="Calibri" w:hAnsi="Calibri" w:cs="Calibri"/>
          <w:b/>
          <w:sz w:val="28"/>
          <w:szCs w:val="28"/>
        </w:rPr>
      </w:pPr>
      <w:r w:rsidRPr="0067410D">
        <w:rPr>
          <w:rFonts w:ascii="Calibri" w:eastAsia="Calibri" w:hAnsi="Calibri" w:cs="Calibri"/>
          <w:b/>
          <w:sz w:val="28"/>
          <w:szCs w:val="28"/>
        </w:rPr>
        <w:lastRenderedPageBreak/>
        <w:t>61</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s-function, types?</w:t>
      </w:r>
    </w:p>
    <w:p w:rsidR="0067410D" w:rsidRPr="0015221B" w:rsidRDefault="0067410D" w:rsidP="0067410D">
      <w:pPr>
        <w:pBdr>
          <w:bottom w:val="single" w:sz="6" w:space="2" w:color="CBCBCB"/>
        </w:pBdr>
        <w:shd w:val="clear" w:color="auto" w:fill="FFFFFF"/>
        <w:spacing w:after="240" w:line="240" w:lineRule="auto"/>
        <w:outlineLvl w:val="1"/>
        <w:rPr>
          <w:rFonts w:ascii="Book Antiqua" w:eastAsia="Times New Roman" w:hAnsi="Book Antiqua" w:cs="Arial"/>
          <w:b/>
          <w:bCs/>
          <w:color w:val="000000" w:themeColor="text1"/>
        </w:rPr>
      </w:pPr>
      <w:r w:rsidRPr="0015221B">
        <w:rPr>
          <w:rFonts w:ascii="Book Antiqua" w:eastAsia="Times New Roman" w:hAnsi="Book Antiqua" w:cs="Arial"/>
          <w:b/>
          <w:bCs/>
          <w:color w:val="000000" w:themeColor="text1"/>
        </w:rPr>
        <w:t>S-Functions and Code Generation</w:t>
      </w:r>
    </w:p>
    <w:p w:rsidR="009D51E0" w:rsidRPr="009D51E0" w:rsidRDefault="009D51E0" w:rsidP="009D51E0">
      <w:pPr>
        <w:pStyle w:val="NormalWeb"/>
        <w:shd w:val="clear" w:color="auto" w:fill="FFFFFF"/>
        <w:spacing w:before="0" w:beforeAutospacing="0" w:after="150" w:afterAutospacing="0"/>
        <w:rPr>
          <w:rFonts w:ascii="Book Antiqua" w:hAnsi="Book Antiqua" w:cs="Arial"/>
          <w:sz w:val="22"/>
          <w:szCs w:val="22"/>
        </w:rPr>
      </w:pPr>
      <w:r w:rsidRPr="00F07406">
        <w:rPr>
          <w:rFonts w:ascii="Book Antiqua" w:hAnsi="Book Antiqua" w:cs="Arial"/>
        </w:rPr>
        <w:t>A</w:t>
      </w:r>
      <w:r w:rsidRPr="009D51E0">
        <w:rPr>
          <w:rFonts w:ascii="Book Antiqua" w:hAnsi="Book Antiqua" w:cs="Arial"/>
          <w:sz w:val="22"/>
          <w:szCs w:val="22"/>
        </w:rPr>
        <w:t>n </w:t>
      </w:r>
      <w:r w:rsidRPr="009D51E0">
        <w:rPr>
          <w:rStyle w:val="Emphasis"/>
          <w:rFonts w:ascii="Book Antiqua" w:hAnsi="Book Antiqua" w:cs="Arial"/>
          <w:sz w:val="22"/>
          <w:szCs w:val="22"/>
        </w:rPr>
        <w:t>S-function</w:t>
      </w:r>
      <w:r w:rsidRPr="009D51E0">
        <w:rPr>
          <w:rFonts w:ascii="Book Antiqua" w:hAnsi="Book Antiqua" w:cs="Arial"/>
          <w:sz w:val="22"/>
          <w:szCs w:val="22"/>
        </w:rPr>
        <w:t> is a computer language description of a Simulink block written in MATLAB</w:t>
      </w:r>
      <w:r w:rsidRPr="009D51E0">
        <w:rPr>
          <w:rFonts w:ascii="Book Antiqua" w:hAnsi="Book Antiqua" w:cs="Arial"/>
          <w:sz w:val="22"/>
          <w:szCs w:val="22"/>
          <w:vertAlign w:val="superscript"/>
        </w:rPr>
        <w:t>®</w:t>
      </w:r>
      <w:r w:rsidRPr="009D51E0">
        <w:rPr>
          <w:rFonts w:ascii="Book Antiqua" w:hAnsi="Book Antiqua" w:cs="Arial"/>
          <w:sz w:val="22"/>
          <w:szCs w:val="22"/>
        </w:rPr>
        <w:t xml:space="preserve">, C, C++, or </w:t>
      </w:r>
      <w:proofErr w:type="gramStart"/>
      <w:r w:rsidRPr="009D51E0">
        <w:rPr>
          <w:rFonts w:ascii="Book Antiqua" w:hAnsi="Book Antiqua" w:cs="Arial"/>
          <w:sz w:val="22"/>
          <w:szCs w:val="22"/>
        </w:rPr>
        <w:t>Fortran</w:t>
      </w:r>
      <w:proofErr w:type="gramEnd"/>
      <w:r w:rsidRPr="009D51E0">
        <w:rPr>
          <w:rFonts w:ascii="Book Antiqua" w:hAnsi="Book Antiqua" w:cs="Arial"/>
          <w:sz w:val="22"/>
          <w:szCs w:val="22"/>
        </w:rPr>
        <w:t xml:space="preserve">. C, C++, and </w:t>
      </w:r>
      <w:proofErr w:type="gramStart"/>
      <w:r w:rsidRPr="009D51E0">
        <w:rPr>
          <w:rFonts w:ascii="Book Antiqua" w:hAnsi="Book Antiqua" w:cs="Arial"/>
          <w:sz w:val="22"/>
          <w:szCs w:val="22"/>
        </w:rPr>
        <w:t>Fortran</w:t>
      </w:r>
      <w:proofErr w:type="gramEnd"/>
      <w:r w:rsidRPr="009D51E0">
        <w:rPr>
          <w:rFonts w:ascii="Book Antiqua" w:hAnsi="Book Antiqua" w:cs="Arial"/>
          <w:sz w:val="22"/>
          <w:szCs w:val="22"/>
        </w:rPr>
        <w:t xml:space="preserve"> S-functions are compiled as MEX files using the </w:t>
      </w:r>
      <w:proofErr w:type="spellStart"/>
      <w:r w:rsidRPr="009D51E0">
        <w:rPr>
          <w:rStyle w:val="HTMLCode"/>
          <w:rFonts w:ascii="Book Antiqua" w:hAnsi="Book Antiqua" w:cs="Consolas"/>
          <w:sz w:val="22"/>
          <w:szCs w:val="22"/>
        </w:rPr>
        <w:t>mex</w:t>
      </w:r>
      <w:proofErr w:type="spellEnd"/>
      <w:r w:rsidRPr="009D51E0">
        <w:rPr>
          <w:rFonts w:ascii="Book Antiqua" w:hAnsi="Book Antiqua" w:cs="Arial"/>
          <w:sz w:val="22"/>
          <w:szCs w:val="22"/>
        </w:rPr>
        <w:t> utility (see </w:t>
      </w:r>
      <w:hyperlink r:id="rId13" w:history="1">
        <w:r w:rsidRPr="009D51E0">
          <w:rPr>
            <w:rStyle w:val="Hyperlink"/>
            <w:rFonts w:ascii="Book Antiqua" w:hAnsi="Book Antiqua" w:cs="Arial"/>
            <w:color w:val="auto"/>
            <w:sz w:val="22"/>
            <w:szCs w:val="22"/>
          </w:rPr>
          <w:t>Build MEX File</w:t>
        </w:r>
      </w:hyperlink>
      <w:r w:rsidRPr="009D51E0">
        <w:rPr>
          <w:rFonts w:ascii="Book Antiqua" w:hAnsi="Book Antiqua" w:cs="Arial"/>
          <w:sz w:val="22"/>
          <w:szCs w:val="22"/>
        </w:rPr>
        <w:t> (MATLAB)). As with other MEX files, S-functions are dynamically linked subroutines that the MATLAB execution engine can automatically load and execute.</w:t>
      </w:r>
    </w:p>
    <w:p w:rsidR="009D51E0" w:rsidRPr="009D51E0" w:rsidRDefault="009D51E0" w:rsidP="009D51E0">
      <w:pPr>
        <w:pStyle w:val="NormalWeb"/>
        <w:shd w:val="clear" w:color="auto" w:fill="FFFFFF"/>
        <w:spacing w:before="0" w:beforeAutospacing="0" w:after="150" w:afterAutospacing="0"/>
        <w:rPr>
          <w:rFonts w:ascii="Book Antiqua" w:hAnsi="Book Antiqua" w:cs="Arial"/>
          <w:sz w:val="22"/>
          <w:szCs w:val="22"/>
        </w:rPr>
      </w:pPr>
      <w:r w:rsidRPr="009D51E0">
        <w:rPr>
          <w:rFonts w:ascii="Book Antiqua" w:hAnsi="Book Antiqua" w:cs="Arial"/>
          <w:sz w:val="22"/>
          <w:szCs w:val="22"/>
        </w:rPr>
        <w:t>S-functions use a special calling syntax called the S-function API that enables you to interact with the Simulink engine. This interaction is very similar to the interaction that takes place between the engine and built-in Simulink blocks.</w:t>
      </w:r>
    </w:p>
    <w:p w:rsidR="009D51E0" w:rsidRPr="009D51E0" w:rsidRDefault="009D51E0" w:rsidP="009D51E0">
      <w:pPr>
        <w:pStyle w:val="NormalWeb"/>
        <w:shd w:val="clear" w:color="auto" w:fill="FFFFFF"/>
        <w:spacing w:before="0" w:beforeAutospacing="0" w:after="150" w:afterAutospacing="0"/>
        <w:rPr>
          <w:rFonts w:ascii="Book Antiqua" w:hAnsi="Book Antiqua" w:cs="Arial"/>
          <w:sz w:val="22"/>
          <w:szCs w:val="22"/>
        </w:rPr>
      </w:pPr>
      <w:r w:rsidRPr="009D51E0">
        <w:rPr>
          <w:rFonts w:ascii="Book Antiqua" w:hAnsi="Book Antiqua" w:cs="Arial"/>
          <w:sz w:val="22"/>
          <w:szCs w:val="22"/>
        </w:rPr>
        <w:t xml:space="preserve">S-functions follow a general form and can accommodate continuous, </w:t>
      </w:r>
      <w:proofErr w:type="gramStart"/>
      <w:r w:rsidRPr="009D51E0">
        <w:rPr>
          <w:rFonts w:ascii="Book Antiqua" w:hAnsi="Book Antiqua" w:cs="Arial"/>
          <w:sz w:val="22"/>
          <w:szCs w:val="22"/>
        </w:rPr>
        <w:t>discrete,</w:t>
      </w:r>
      <w:proofErr w:type="gramEnd"/>
      <w:r w:rsidRPr="009D51E0">
        <w:rPr>
          <w:rFonts w:ascii="Book Antiqua" w:hAnsi="Book Antiqua" w:cs="Arial"/>
          <w:sz w:val="22"/>
          <w:szCs w:val="22"/>
        </w:rPr>
        <w:t xml:space="preserve"> and hybrid systems. By following a set of simple rules, you can implement an algorithm in an S-function and use the S-Function block to add it to a Simulink model. After you write your S-function and place its name in an S-Function block (available in the User-Defined Functions block library), you can customize the user interface using masking (see </w:t>
      </w:r>
      <w:hyperlink r:id="rId14" w:history="1">
        <w:r w:rsidRPr="009D51E0">
          <w:rPr>
            <w:rStyle w:val="Hyperlink"/>
            <w:rFonts w:ascii="Book Antiqua" w:hAnsi="Book Antiqua" w:cs="Arial"/>
            <w:color w:val="auto"/>
            <w:sz w:val="22"/>
            <w:szCs w:val="22"/>
          </w:rPr>
          <w:t>Create Block Masks</w:t>
        </w:r>
      </w:hyperlink>
      <w:r w:rsidRPr="009D51E0">
        <w:rPr>
          <w:rFonts w:ascii="Book Antiqua" w:hAnsi="Book Antiqua" w:cs="Arial"/>
          <w:sz w:val="22"/>
          <w:szCs w:val="22"/>
        </w:rPr>
        <w:t>).</w:t>
      </w:r>
    </w:p>
    <w:p w:rsidR="009D51E0" w:rsidRPr="009D51E0" w:rsidRDefault="009D51E0" w:rsidP="009D51E0">
      <w:pPr>
        <w:pStyle w:val="NormalWeb"/>
        <w:shd w:val="clear" w:color="auto" w:fill="FFFFFF"/>
        <w:spacing w:before="0" w:beforeAutospacing="0" w:after="150" w:afterAutospacing="0"/>
        <w:rPr>
          <w:rFonts w:ascii="Book Antiqua" w:hAnsi="Book Antiqua" w:cs="Arial"/>
          <w:sz w:val="22"/>
          <w:szCs w:val="22"/>
        </w:rPr>
      </w:pPr>
      <w:r w:rsidRPr="009D51E0">
        <w:rPr>
          <w:rFonts w:ascii="Book Antiqua" w:hAnsi="Book Antiqua" w:cs="Arial"/>
          <w:sz w:val="22"/>
          <w:szCs w:val="22"/>
        </w:rPr>
        <w:t>If you have </w:t>
      </w:r>
      <w:r w:rsidRPr="009D51E0">
        <w:rPr>
          <w:rStyle w:val="entity"/>
          <w:rFonts w:ascii="Book Antiqua" w:hAnsi="Book Antiqua" w:cs="Arial"/>
          <w:sz w:val="22"/>
          <w:szCs w:val="22"/>
        </w:rPr>
        <w:t>Simulink Coder™</w:t>
      </w:r>
      <w:r w:rsidRPr="009D51E0">
        <w:rPr>
          <w:rFonts w:ascii="Book Antiqua" w:hAnsi="Book Antiqua" w:cs="Arial"/>
          <w:sz w:val="22"/>
          <w:szCs w:val="22"/>
        </w:rPr>
        <w:t>, you can use S-functions with the software. You can also customize the code generated for S-functions by writing a Target Language Compiler (TLC) file. For more information, see </w:t>
      </w:r>
      <w:hyperlink r:id="rId15" w:history="1">
        <w:r w:rsidRPr="009D51E0">
          <w:rPr>
            <w:rStyle w:val="Hyperlink"/>
            <w:rFonts w:ascii="Book Antiqua" w:hAnsi="Book Antiqua" w:cs="Arial"/>
            <w:color w:val="auto"/>
            <w:sz w:val="22"/>
            <w:szCs w:val="22"/>
          </w:rPr>
          <w:t>S-Functions and Code Generation</w:t>
        </w:r>
      </w:hyperlink>
      <w:r w:rsidRPr="009D51E0">
        <w:rPr>
          <w:rFonts w:ascii="Book Antiqua" w:hAnsi="Book Antiqua" w:cs="Arial"/>
          <w:sz w:val="22"/>
          <w:szCs w:val="22"/>
        </w:rPr>
        <w:t> (Simulink Coder).</w:t>
      </w:r>
    </w:p>
    <w:p w:rsidR="009D51E0" w:rsidRPr="009D51E0" w:rsidRDefault="009D51E0" w:rsidP="009D51E0">
      <w:pPr>
        <w:pStyle w:val="Heading3"/>
        <w:spacing w:before="0" w:beforeAutospacing="0" w:after="75" w:afterAutospacing="0"/>
        <w:rPr>
          <w:rFonts w:ascii="Book Antiqua" w:hAnsi="Book Antiqua" w:cs="Arial"/>
          <w:sz w:val="22"/>
          <w:szCs w:val="22"/>
        </w:rPr>
      </w:pPr>
      <w:r w:rsidRPr="009D51E0">
        <w:rPr>
          <w:rFonts w:ascii="Book Antiqua" w:hAnsi="Book Antiqua" w:cs="Arial"/>
          <w:sz w:val="22"/>
          <w:szCs w:val="22"/>
        </w:rPr>
        <w:t>How S-Functions Work</w:t>
      </w:r>
    </w:p>
    <w:p w:rsidR="009D51E0" w:rsidRDefault="009D51E0" w:rsidP="009D51E0">
      <w:pPr>
        <w:pStyle w:val="NormalWeb"/>
        <w:spacing w:before="0" w:beforeAutospacing="0" w:after="150" w:afterAutospacing="0"/>
        <w:rPr>
          <w:rFonts w:ascii="Book Antiqua" w:hAnsi="Book Antiqua"/>
          <w:sz w:val="22"/>
          <w:szCs w:val="22"/>
        </w:rPr>
      </w:pPr>
      <w:r w:rsidRPr="009D51E0">
        <w:rPr>
          <w:rFonts w:ascii="Book Antiqua" w:hAnsi="Book Antiqua"/>
          <w:sz w:val="22"/>
          <w:szCs w:val="22"/>
        </w:rPr>
        <w:t>To create S-functions, you need to understand how S-functions work. Such knowledge requires an understanding of how the Simulink engine simulates a model, including the mathematics of blocks. This section begins by explaining the mathematical relationships between the inputs, states, and outputs of a block.</w:t>
      </w:r>
    </w:p>
    <w:p w:rsidR="009D51E0" w:rsidRPr="009D51E0" w:rsidRDefault="009D51E0" w:rsidP="009D51E0">
      <w:pPr>
        <w:pStyle w:val="NormalWeb"/>
        <w:shd w:val="clear" w:color="auto" w:fill="FFFFFF"/>
        <w:spacing w:before="0" w:beforeAutospacing="0" w:after="150" w:afterAutospacing="0"/>
        <w:rPr>
          <w:rFonts w:ascii="Book Antiqua" w:hAnsi="Book Antiqua" w:cs="Arial"/>
          <w:sz w:val="22"/>
          <w:szCs w:val="22"/>
        </w:rPr>
      </w:pPr>
      <w:r w:rsidRPr="009D51E0">
        <w:rPr>
          <w:rFonts w:ascii="Book Antiqua" w:hAnsi="Book Antiqua" w:cs="Arial"/>
          <w:b/>
          <w:sz w:val="22"/>
          <w:szCs w:val="22"/>
        </w:rPr>
        <w:t>Tasks performed by S-function callback methods include</w:t>
      </w:r>
      <w:r w:rsidRPr="009D51E0">
        <w:rPr>
          <w:rFonts w:ascii="Book Antiqua" w:hAnsi="Book Antiqua" w:cs="Arial"/>
          <w:sz w:val="22"/>
          <w:szCs w:val="22"/>
        </w:rPr>
        <w:t>:</w:t>
      </w:r>
    </w:p>
    <w:p w:rsidR="009D51E0" w:rsidRPr="009D51E0" w:rsidRDefault="009D51E0" w:rsidP="009D51E0">
      <w:pPr>
        <w:pStyle w:val="NormalWeb"/>
        <w:numPr>
          <w:ilvl w:val="0"/>
          <w:numId w:val="12"/>
        </w:numPr>
        <w:shd w:val="clear" w:color="auto" w:fill="FFFFFF"/>
        <w:spacing w:before="0" w:beforeAutospacing="0" w:after="75" w:afterAutospacing="0"/>
        <w:ind w:left="0"/>
        <w:rPr>
          <w:rFonts w:ascii="Book Antiqua" w:hAnsi="Book Antiqua" w:cs="Arial"/>
          <w:sz w:val="22"/>
          <w:szCs w:val="22"/>
        </w:rPr>
      </w:pPr>
      <w:r w:rsidRPr="009D51E0">
        <w:rPr>
          <w:rFonts w:ascii="Book Antiqua" w:hAnsi="Book Antiqua" w:cs="Arial"/>
          <w:sz w:val="22"/>
          <w:szCs w:val="22"/>
        </w:rPr>
        <w:t>Initialization — Prior to the first simulation loop, the engine initializes the S-function, including:</w:t>
      </w:r>
    </w:p>
    <w:p w:rsidR="009D51E0" w:rsidRPr="009D51E0" w:rsidRDefault="009D51E0" w:rsidP="009D51E0">
      <w:pPr>
        <w:pStyle w:val="NormalWeb"/>
        <w:numPr>
          <w:ilvl w:val="1"/>
          <w:numId w:val="12"/>
        </w:numPr>
        <w:shd w:val="clear" w:color="auto" w:fill="FFFFFF"/>
        <w:spacing w:before="0" w:beforeAutospacing="0" w:after="75" w:afterAutospacing="0"/>
        <w:ind w:left="0"/>
        <w:rPr>
          <w:rFonts w:ascii="Book Antiqua" w:hAnsi="Book Antiqua" w:cs="Arial"/>
          <w:sz w:val="22"/>
          <w:szCs w:val="22"/>
        </w:rPr>
      </w:pPr>
      <w:r w:rsidRPr="009D51E0">
        <w:rPr>
          <w:rFonts w:ascii="Book Antiqua" w:hAnsi="Book Antiqua" w:cs="Arial"/>
          <w:sz w:val="22"/>
          <w:szCs w:val="22"/>
        </w:rPr>
        <w:t>Initializing the </w:t>
      </w:r>
      <w:proofErr w:type="spellStart"/>
      <w:r w:rsidRPr="009D51E0">
        <w:rPr>
          <w:rStyle w:val="HTMLCode"/>
          <w:rFonts w:ascii="Book Antiqua" w:hAnsi="Book Antiqua" w:cs="Consolas"/>
          <w:sz w:val="22"/>
          <w:szCs w:val="22"/>
        </w:rPr>
        <w:t>SimStruct</w:t>
      </w:r>
      <w:proofErr w:type="spellEnd"/>
      <w:r w:rsidRPr="009D51E0">
        <w:rPr>
          <w:rFonts w:ascii="Book Antiqua" w:hAnsi="Book Antiqua" w:cs="Arial"/>
          <w:sz w:val="22"/>
          <w:szCs w:val="22"/>
        </w:rPr>
        <w:t>, a simulation structure that contains information about the S-function</w:t>
      </w:r>
    </w:p>
    <w:p w:rsidR="009D51E0" w:rsidRPr="009D51E0" w:rsidRDefault="009D51E0" w:rsidP="009D51E0">
      <w:pPr>
        <w:pStyle w:val="NormalWeb"/>
        <w:numPr>
          <w:ilvl w:val="1"/>
          <w:numId w:val="12"/>
        </w:numPr>
        <w:shd w:val="clear" w:color="auto" w:fill="FFFFFF"/>
        <w:spacing w:before="0" w:beforeAutospacing="0" w:after="75" w:afterAutospacing="0"/>
        <w:ind w:left="0"/>
        <w:rPr>
          <w:rFonts w:ascii="Book Antiqua" w:hAnsi="Book Antiqua" w:cs="Arial"/>
          <w:sz w:val="22"/>
          <w:szCs w:val="22"/>
        </w:rPr>
      </w:pPr>
      <w:r w:rsidRPr="009D51E0">
        <w:rPr>
          <w:rFonts w:ascii="Book Antiqua" w:hAnsi="Book Antiqua" w:cs="Arial"/>
          <w:sz w:val="22"/>
          <w:szCs w:val="22"/>
        </w:rPr>
        <w:t>Setting the number and dimensions of input and output ports</w:t>
      </w:r>
    </w:p>
    <w:p w:rsidR="009D51E0" w:rsidRPr="009D51E0" w:rsidRDefault="009D51E0" w:rsidP="009D51E0">
      <w:pPr>
        <w:pStyle w:val="NormalWeb"/>
        <w:numPr>
          <w:ilvl w:val="1"/>
          <w:numId w:val="12"/>
        </w:numPr>
        <w:shd w:val="clear" w:color="auto" w:fill="FFFFFF"/>
        <w:spacing w:before="0" w:beforeAutospacing="0" w:after="75" w:afterAutospacing="0"/>
        <w:ind w:left="0"/>
        <w:rPr>
          <w:rFonts w:ascii="Book Antiqua" w:hAnsi="Book Antiqua" w:cs="Arial"/>
          <w:sz w:val="22"/>
          <w:szCs w:val="22"/>
        </w:rPr>
      </w:pPr>
      <w:r w:rsidRPr="009D51E0">
        <w:rPr>
          <w:rFonts w:ascii="Book Antiqua" w:hAnsi="Book Antiqua" w:cs="Arial"/>
          <w:sz w:val="22"/>
          <w:szCs w:val="22"/>
        </w:rPr>
        <w:t>Setting the block sample times</w:t>
      </w:r>
    </w:p>
    <w:p w:rsidR="009D51E0" w:rsidRPr="009D51E0" w:rsidRDefault="009D51E0" w:rsidP="009D51E0">
      <w:pPr>
        <w:pStyle w:val="NormalWeb"/>
        <w:numPr>
          <w:ilvl w:val="1"/>
          <w:numId w:val="12"/>
        </w:numPr>
        <w:shd w:val="clear" w:color="auto" w:fill="FFFFFF"/>
        <w:spacing w:before="0" w:beforeAutospacing="0" w:after="75" w:afterAutospacing="0"/>
        <w:ind w:left="0"/>
        <w:rPr>
          <w:rFonts w:ascii="Book Antiqua" w:hAnsi="Book Antiqua" w:cs="Arial"/>
          <w:sz w:val="22"/>
          <w:szCs w:val="22"/>
        </w:rPr>
      </w:pPr>
      <w:r w:rsidRPr="009D51E0">
        <w:rPr>
          <w:rFonts w:ascii="Book Antiqua" w:hAnsi="Book Antiqua" w:cs="Arial"/>
          <w:sz w:val="22"/>
          <w:szCs w:val="22"/>
        </w:rPr>
        <w:t>Allocating storage areas</w:t>
      </w:r>
    </w:p>
    <w:p w:rsidR="009D51E0" w:rsidRPr="009D51E0" w:rsidRDefault="009D51E0" w:rsidP="009D51E0">
      <w:pPr>
        <w:pStyle w:val="NormalWeb"/>
        <w:numPr>
          <w:ilvl w:val="0"/>
          <w:numId w:val="12"/>
        </w:numPr>
        <w:shd w:val="clear" w:color="auto" w:fill="FFFFFF"/>
        <w:spacing w:before="0" w:beforeAutospacing="0" w:after="75" w:afterAutospacing="0"/>
        <w:ind w:left="0"/>
        <w:rPr>
          <w:rFonts w:ascii="Book Antiqua" w:hAnsi="Book Antiqua" w:cs="Arial"/>
          <w:sz w:val="22"/>
          <w:szCs w:val="22"/>
        </w:rPr>
      </w:pPr>
      <w:r w:rsidRPr="009D51E0">
        <w:rPr>
          <w:rFonts w:ascii="Book Antiqua" w:hAnsi="Book Antiqua" w:cs="Arial"/>
          <w:sz w:val="22"/>
          <w:szCs w:val="22"/>
        </w:rPr>
        <w:t xml:space="preserve">Calculation of next sample hit — </w:t>
      </w:r>
      <w:proofErr w:type="gramStart"/>
      <w:r w:rsidRPr="009D51E0">
        <w:rPr>
          <w:rFonts w:ascii="Book Antiqua" w:hAnsi="Book Antiqua" w:cs="Arial"/>
          <w:sz w:val="22"/>
          <w:szCs w:val="22"/>
        </w:rPr>
        <w:t>If</w:t>
      </w:r>
      <w:proofErr w:type="gramEnd"/>
      <w:r w:rsidRPr="009D51E0">
        <w:rPr>
          <w:rFonts w:ascii="Book Antiqua" w:hAnsi="Book Antiqua" w:cs="Arial"/>
          <w:sz w:val="22"/>
          <w:szCs w:val="22"/>
        </w:rPr>
        <w:t xml:space="preserve"> you created a variable sample time block, this stage calculates the time of the next sample hit; that is, it calculates the next step size.</w:t>
      </w:r>
    </w:p>
    <w:p w:rsidR="009D51E0" w:rsidRPr="009D51E0" w:rsidRDefault="009D51E0" w:rsidP="009D51E0">
      <w:pPr>
        <w:pStyle w:val="NormalWeb"/>
        <w:numPr>
          <w:ilvl w:val="0"/>
          <w:numId w:val="12"/>
        </w:numPr>
        <w:shd w:val="clear" w:color="auto" w:fill="FFFFFF"/>
        <w:spacing w:before="0" w:beforeAutospacing="0" w:after="75" w:afterAutospacing="0"/>
        <w:ind w:left="0"/>
        <w:rPr>
          <w:rFonts w:ascii="Book Antiqua" w:hAnsi="Book Antiqua" w:cs="Arial"/>
          <w:sz w:val="22"/>
          <w:szCs w:val="22"/>
        </w:rPr>
      </w:pPr>
      <w:r w:rsidRPr="009D51E0">
        <w:rPr>
          <w:rFonts w:ascii="Book Antiqua" w:hAnsi="Book Antiqua" w:cs="Arial"/>
          <w:sz w:val="22"/>
          <w:szCs w:val="22"/>
        </w:rPr>
        <w:t xml:space="preserve">Calculation of outputs in the major time step — </w:t>
      </w:r>
      <w:proofErr w:type="gramStart"/>
      <w:r w:rsidRPr="009D51E0">
        <w:rPr>
          <w:rFonts w:ascii="Book Antiqua" w:hAnsi="Book Antiqua" w:cs="Arial"/>
          <w:sz w:val="22"/>
          <w:szCs w:val="22"/>
        </w:rPr>
        <w:t>After</w:t>
      </w:r>
      <w:proofErr w:type="gramEnd"/>
      <w:r w:rsidRPr="009D51E0">
        <w:rPr>
          <w:rFonts w:ascii="Book Antiqua" w:hAnsi="Book Antiqua" w:cs="Arial"/>
          <w:sz w:val="22"/>
          <w:szCs w:val="22"/>
        </w:rPr>
        <w:t xml:space="preserve"> this call is complete, all the block output ports are valid for the current time step.</w:t>
      </w:r>
    </w:p>
    <w:p w:rsidR="009D51E0" w:rsidRPr="009D51E0" w:rsidRDefault="009D51E0" w:rsidP="009D51E0">
      <w:pPr>
        <w:pStyle w:val="NormalWeb"/>
        <w:numPr>
          <w:ilvl w:val="0"/>
          <w:numId w:val="12"/>
        </w:numPr>
        <w:shd w:val="clear" w:color="auto" w:fill="FFFFFF"/>
        <w:spacing w:before="0" w:beforeAutospacing="0" w:after="75" w:afterAutospacing="0"/>
        <w:ind w:left="0"/>
        <w:rPr>
          <w:rFonts w:ascii="Book Antiqua" w:hAnsi="Book Antiqua" w:cs="Arial"/>
          <w:sz w:val="22"/>
          <w:szCs w:val="22"/>
        </w:rPr>
      </w:pPr>
      <w:r w:rsidRPr="009D51E0">
        <w:rPr>
          <w:rFonts w:ascii="Book Antiqua" w:hAnsi="Book Antiqua" w:cs="Arial"/>
          <w:sz w:val="22"/>
          <w:szCs w:val="22"/>
        </w:rPr>
        <w:t xml:space="preserve">Update of discrete states in the major time step — </w:t>
      </w:r>
      <w:proofErr w:type="gramStart"/>
      <w:r w:rsidRPr="009D51E0">
        <w:rPr>
          <w:rFonts w:ascii="Book Antiqua" w:hAnsi="Book Antiqua" w:cs="Arial"/>
          <w:sz w:val="22"/>
          <w:szCs w:val="22"/>
        </w:rPr>
        <w:t>In</w:t>
      </w:r>
      <w:proofErr w:type="gramEnd"/>
      <w:r w:rsidRPr="009D51E0">
        <w:rPr>
          <w:rFonts w:ascii="Book Antiqua" w:hAnsi="Book Antiqua" w:cs="Arial"/>
          <w:sz w:val="22"/>
          <w:szCs w:val="22"/>
        </w:rPr>
        <w:t xml:space="preserve"> this call, the block performs once-per-time-step activities such as updating discrete states.</w:t>
      </w:r>
    </w:p>
    <w:p w:rsidR="009D51E0" w:rsidRPr="009D51E0" w:rsidRDefault="009D51E0" w:rsidP="009D51E0">
      <w:pPr>
        <w:pStyle w:val="NormalWeb"/>
        <w:numPr>
          <w:ilvl w:val="0"/>
          <w:numId w:val="12"/>
        </w:numPr>
        <w:shd w:val="clear" w:color="auto" w:fill="FFFFFF"/>
        <w:spacing w:before="0" w:beforeAutospacing="0" w:after="75" w:afterAutospacing="0"/>
        <w:ind w:left="0"/>
        <w:rPr>
          <w:rFonts w:ascii="Calibri" w:eastAsia="Calibri" w:hAnsi="Calibri" w:cs="Calibri"/>
          <w:b/>
          <w:sz w:val="28"/>
          <w:szCs w:val="28"/>
        </w:rPr>
      </w:pPr>
      <w:r w:rsidRPr="009D51E0">
        <w:rPr>
          <w:rFonts w:ascii="Book Antiqua" w:hAnsi="Book Antiqua" w:cs="Arial"/>
          <w:sz w:val="22"/>
          <w:szCs w:val="22"/>
        </w:rPr>
        <w:t xml:space="preserve">Integration — </w:t>
      </w:r>
      <w:proofErr w:type="gramStart"/>
      <w:r w:rsidRPr="009D51E0">
        <w:rPr>
          <w:rFonts w:ascii="Book Antiqua" w:hAnsi="Book Antiqua" w:cs="Arial"/>
          <w:sz w:val="22"/>
          <w:szCs w:val="22"/>
        </w:rPr>
        <w:t>This</w:t>
      </w:r>
      <w:proofErr w:type="gramEnd"/>
      <w:r w:rsidRPr="009D51E0">
        <w:rPr>
          <w:rFonts w:ascii="Book Antiqua" w:hAnsi="Book Antiqua" w:cs="Arial"/>
          <w:sz w:val="22"/>
          <w:szCs w:val="22"/>
        </w:rPr>
        <w:t xml:space="preserve"> applies to models with continuous states and/or </w:t>
      </w:r>
      <w:proofErr w:type="spellStart"/>
      <w:r w:rsidRPr="009D51E0">
        <w:rPr>
          <w:rFonts w:ascii="Book Antiqua" w:hAnsi="Book Antiqua" w:cs="Arial"/>
          <w:sz w:val="22"/>
          <w:szCs w:val="22"/>
        </w:rPr>
        <w:t>nonsampled</w:t>
      </w:r>
      <w:proofErr w:type="spellEnd"/>
      <w:r w:rsidRPr="009D51E0">
        <w:rPr>
          <w:rFonts w:ascii="Book Antiqua" w:hAnsi="Book Antiqua" w:cs="Arial"/>
          <w:sz w:val="22"/>
          <w:szCs w:val="22"/>
        </w:rPr>
        <w:t xml:space="preserve"> zero crossings. If your S-function has continuous states, the engine calls the output and derivative portions of your S-function at minor time steps. This is so the solvers can compute the states for your S-function. If your S-function has </w:t>
      </w:r>
      <w:proofErr w:type="spellStart"/>
      <w:r w:rsidRPr="009D51E0">
        <w:rPr>
          <w:rFonts w:ascii="Book Antiqua" w:hAnsi="Book Antiqua" w:cs="Arial"/>
          <w:sz w:val="22"/>
          <w:szCs w:val="22"/>
        </w:rPr>
        <w:t>nonsampled</w:t>
      </w:r>
      <w:proofErr w:type="spellEnd"/>
      <w:r w:rsidRPr="009D51E0">
        <w:rPr>
          <w:rFonts w:ascii="Book Antiqua" w:hAnsi="Book Antiqua" w:cs="Arial"/>
          <w:sz w:val="22"/>
          <w:szCs w:val="22"/>
        </w:rPr>
        <w:t xml:space="preserve"> zero crossings, the engine also calls the </w:t>
      </w:r>
      <w:r w:rsidRPr="009D51E0">
        <w:rPr>
          <w:rFonts w:ascii="Book Antiqua" w:hAnsi="Book Antiqua" w:cs="Arial"/>
          <w:sz w:val="22"/>
          <w:szCs w:val="22"/>
        </w:rPr>
        <w:lastRenderedPageBreak/>
        <w:t>output and zero-crossings portions of your S-function at minor time steps so that it can locate the zero crossings</w:t>
      </w:r>
      <w:r>
        <w:rPr>
          <w:rFonts w:ascii="Book Antiqua" w:hAnsi="Book Antiqua" w:cs="Arial"/>
          <w:sz w:val="22"/>
          <w:szCs w:val="22"/>
        </w:rPr>
        <w:t>.</w:t>
      </w:r>
    </w:p>
    <w:p w:rsidR="009D51E0" w:rsidRDefault="009D51E0" w:rsidP="009D51E0">
      <w:pPr>
        <w:pStyle w:val="NormalWeb"/>
        <w:shd w:val="clear" w:color="auto" w:fill="FFFFFF"/>
        <w:spacing w:before="0" w:beforeAutospacing="0" w:after="75" w:afterAutospacing="0"/>
        <w:rPr>
          <w:rFonts w:ascii="Book Antiqua" w:hAnsi="Book Antiqua" w:cs="Arial"/>
          <w:sz w:val="22"/>
          <w:szCs w:val="22"/>
        </w:rPr>
      </w:pPr>
    </w:p>
    <w:p w:rsidR="009D51E0" w:rsidRPr="009D51E0" w:rsidRDefault="009D51E0" w:rsidP="009D51E0">
      <w:pPr>
        <w:pStyle w:val="Heading2"/>
        <w:pBdr>
          <w:bottom w:val="single" w:sz="6" w:space="2" w:color="CBCBCB"/>
        </w:pBdr>
        <w:shd w:val="clear" w:color="auto" w:fill="FFFFFF"/>
        <w:spacing w:before="0" w:beforeAutospacing="0" w:after="240" w:afterAutospacing="0"/>
        <w:rPr>
          <w:rFonts w:ascii="Arial" w:hAnsi="Arial" w:cs="Arial"/>
          <w:sz w:val="33"/>
          <w:szCs w:val="33"/>
        </w:rPr>
      </w:pPr>
      <w:r w:rsidRPr="009D51E0">
        <w:rPr>
          <w:rFonts w:ascii="Arial" w:hAnsi="Arial" w:cs="Arial"/>
          <w:sz w:val="33"/>
          <w:szCs w:val="33"/>
        </w:rPr>
        <w:t>S-Function Types</w:t>
      </w:r>
    </w:p>
    <w:p w:rsidR="009D51E0" w:rsidRPr="009D51E0" w:rsidRDefault="009D51E0" w:rsidP="009D51E0">
      <w:pPr>
        <w:pStyle w:val="NormalWeb"/>
        <w:shd w:val="clear" w:color="auto" w:fill="FFFFFF"/>
        <w:spacing w:before="0" w:beforeAutospacing="0" w:after="150" w:afterAutospacing="0"/>
        <w:rPr>
          <w:rFonts w:ascii="Book Antiqua" w:hAnsi="Book Antiqua" w:cs="Arial"/>
          <w:sz w:val="18"/>
          <w:szCs w:val="18"/>
        </w:rPr>
      </w:pPr>
      <w:bookmarkStart w:id="38" w:name="d120e2957"/>
      <w:bookmarkEnd w:id="38"/>
      <w:r w:rsidRPr="009D51E0">
        <w:rPr>
          <w:rFonts w:ascii="Book Antiqua" w:hAnsi="Book Antiqua" w:cs="Arial"/>
          <w:sz w:val="18"/>
          <w:szCs w:val="18"/>
        </w:rPr>
        <w:t>Consider the following questions if you are unclear about what type of S-function is best for your application.</w:t>
      </w:r>
    </w:p>
    <w:tbl>
      <w:tblPr>
        <w:tblW w:w="5000" w:type="pct"/>
        <w:tblBorders>
          <w:top w:val="single" w:sz="6" w:space="0" w:color="CCCCCC"/>
          <w:left w:val="single" w:sz="6" w:space="0" w:color="CCCCCC"/>
        </w:tblBorders>
        <w:tblCellMar>
          <w:top w:w="15" w:type="dxa"/>
          <w:left w:w="15" w:type="dxa"/>
          <w:bottom w:w="15" w:type="dxa"/>
          <w:right w:w="15" w:type="dxa"/>
        </w:tblCellMar>
        <w:tblLook w:val="04A0"/>
      </w:tblPr>
      <w:tblGrid>
        <w:gridCol w:w="3103"/>
        <w:gridCol w:w="6407"/>
      </w:tblGrid>
      <w:tr w:rsidR="009D51E0" w:rsidRPr="009D51E0" w:rsidTr="009D51E0">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D51E0" w:rsidRPr="009D51E0" w:rsidRDefault="009D51E0">
            <w:pPr>
              <w:rPr>
                <w:rFonts w:ascii="Book Antiqua" w:hAnsi="Book Antiqua"/>
                <w:b/>
                <w:bCs/>
                <w:sz w:val="18"/>
                <w:szCs w:val="18"/>
              </w:rPr>
            </w:pPr>
            <w:r w:rsidRPr="009D51E0">
              <w:rPr>
                <w:rFonts w:ascii="Book Antiqua" w:hAnsi="Book Antiqua"/>
                <w:b/>
                <w:bCs/>
                <w:sz w:val="18"/>
                <w:szCs w:val="18"/>
              </w:rPr>
              <w:t>If you...</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D51E0" w:rsidRPr="009D51E0" w:rsidRDefault="009D51E0">
            <w:pPr>
              <w:rPr>
                <w:rFonts w:ascii="Book Antiqua" w:hAnsi="Book Antiqua"/>
                <w:b/>
                <w:bCs/>
                <w:sz w:val="18"/>
                <w:szCs w:val="18"/>
              </w:rPr>
            </w:pPr>
            <w:r w:rsidRPr="009D51E0">
              <w:rPr>
                <w:rFonts w:ascii="Book Antiqua" w:hAnsi="Book Antiqua"/>
                <w:b/>
                <w:bCs/>
                <w:sz w:val="18"/>
                <w:szCs w:val="18"/>
              </w:rPr>
              <w:t>Then use...</w:t>
            </w:r>
          </w:p>
        </w:tc>
      </w:tr>
      <w:tr w:rsidR="009D51E0" w:rsidRPr="009D51E0" w:rsidTr="009D51E0">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Are a MATLAB</w:t>
            </w:r>
            <w:r w:rsidRPr="009D51E0">
              <w:rPr>
                <w:rFonts w:ascii="Book Antiqua" w:hAnsi="Book Antiqua"/>
                <w:sz w:val="18"/>
                <w:szCs w:val="18"/>
                <w:vertAlign w:val="superscript"/>
              </w:rPr>
              <w:t>®</w:t>
            </w:r>
            <w:r w:rsidRPr="009D51E0">
              <w:rPr>
                <w:rFonts w:ascii="Book Antiqua" w:hAnsi="Book Antiqua"/>
                <w:sz w:val="18"/>
                <w:szCs w:val="18"/>
              </w:rPr>
              <w:t> programmer with little or no C programming experience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A Level-2 MATLAB S-function, especially if you do not need to generate code for a model containing the S-function (see </w:t>
            </w:r>
            <w:hyperlink r:id="rId16" w:history="1">
              <w:r w:rsidRPr="009D51E0">
                <w:rPr>
                  <w:rStyle w:val="Hyperlink"/>
                  <w:rFonts w:ascii="Book Antiqua" w:hAnsi="Book Antiqua"/>
                  <w:color w:val="auto"/>
                  <w:sz w:val="18"/>
                  <w:szCs w:val="18"/>
                </w:rPr>
                <w:t>Write Level-2 MATLAB S-Functions</w:t>
              </w:r>
            </w:hyperlink>
            <w:r w:rsidRPr="009D51E0">
              <w:rPr>
                <w:rFonts w:ascii="Book Antiqua" w:hAnsi="Book Antiqua"/>
                <w:sz w:val="18"/>
                <w:szCs w:val="18"/>
              </w:rPr>
              <w:t>).</w:t>
            </w:r>
          </w:p>
        </w:tc>
      </w:tr>
      <w:tr w:rsidR="009D51E0" w:rsidRPr="009D51E0" w:rsidTr="009D51E0">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Need to generate code for a model containing the S-function</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Either a Level-2 MATLAB S-function or a C MEX S-functions. Level-2 MATLAB S-functions require that you write a Target Language Compiler (TLC) file for your S-function, before generating code. C MEX S-functions, however, automatically support code generation.</w:t>
            </w:r>
          </w:p>
        </w:tc>
      </w:tr>
      <w:tr w:rsidR="009D51E0" w:rsidRPr="009D51E0" w:rsidTr="009D51E0">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Need the simulation to run faster</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A C MEX S-function, even if you do not need to generate code. For complicated systems, Level-2 MATLAB S-functions simulate slower than C MEX S-functions because they call out to the MATLAB execution engine.</w:t>
            </w:r>
          </w:p>
        </w:tc>
      </w:tr>
      <w:tr w:rsidR="009D51E0" w:rsidRPr="009D51E0" w:rsidTr="009D51E0">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Need to implement the S-function in C, but have no previous experience writing C MEX S-functions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The </w:t>
            </w:r>
            <w:hyperlink r:id="rId17" w:history="1">
              <w:r w:rsidRPr="009D51E0">
                <w:rPr>
                  <w:rStyle w:val="block"/>
                  <w:rFonts w:ascii="Book Antiqua" w:hAnsi="Book Antiqua"/>
                  <w:sz w:val="18"/>
                  <w:szCs w:val="18"/>
                </w:rPr>
                <w:t>S-Function Builder</w:t>
              </w:r>
            </w:hyperlink>
            <w:r w:rsidRPr="009D51E0">
              <w:rPr>
                <w:rFonts w:ascii="Book Antiqua" w:hAnsi="Book Antiqua"/>
                <w:sz w:val="18"/>
                <w:szCs w:val="18"/>
              </w:rPr>
              <w:t>.</w:t>
            </w:r>
          </w:p>
        </w:tc>
      </w:tr>
      <w:tr w:rsidR="009D51E0" w:rsidRPr="009D51E0" w:rsidTr="009D51E0">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Are incorporating legacy code into the model</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Any S-function, with the exception of a Level-1 MATLAB S-function. Consider using the Legacy Code Tool if your legacy function calculates only outputs, not dynamic states (see </w:t>
            </w:r>
            <w:hyperlink r:id="rId18" w:history="1">
              <w:r w:rsidRPr="009D51E0">
                <w:rPr>
                  <w:rStyle w:val="Hyperlink"/>
                  <w:rFonts w:ascii="Book Antiqua" w:hAnsi="Book Antiqua"/>
                  <w:color w:val="auto"/>
                  <w:sz w:val="18"/>
                  <w:szCs w:val="18"/>
                </w:rPr>
                <w:t>Integrate C Functions Using Legacy Code Tool</w:t>
              </w:r>
            </w:hyperlink>
            <w:r w:rsidRPr="009D51E0">
              <w:rPr>
                <w:rFonts w:ascii="Book Antiqua" w:hAnsi="Book Antiqua"/>
                <w:sz w:val="18"/>
                <w:szCs w:val="18"/>
              </w:rPr>
              <w:t>). Otherwise, consider using the S-Function Builder. If you need to call the legacy code during simulation, do not use a Level-2 MATLAB S-function because they call legacy code only through their TLC files.</w:t>
            </w:r>
          </w:p>
        </w:tc>
      </w:tr>
      <w:tr w:rsidR="009D51E0" w:rsidRPr="009D51E0" w:rsidTr="009D51E0">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Need to generate embeddable code for an S-function that incorporates legacy code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D51E0" w:rsidRPr="009D51E0" w:rsidRDefault="009D51E0">
            <w:pPr>
              <w:rPr>
                <w:rFonts w:ascii="Book Antiqua" w:hAnsi="Book Antiqua"/>
                <w:sz w:val="18"/>
                <w:szCs w:val="18"/>
              </w:rPr>
            </w:pPr>
            <w:r w:rsidRPr="009D51E0">
              <w:rPr>
                <w:rFonts w:ascii="Book Antiqua" w:hAnsi="Book Antiqua"/>
                <w:sz w:val="18"/>
                <w:szCs w:val="18"/>
              </w:rPr>
              <w:t>The Legacy Code Tool if your legacy function calculates only outputs. Otherwise, use a handwritten C MEX S-function or the S-Function Builder.</w:t>
            </w:r>
          </w:p>
        </w:tc>
      </w:tr>
    </w:tbl>
    <w:p w:rsidR="009D51E0" w:rsidRDefault="009D51E0" w:rsidP="009D51E0">
      <w:pPr>
        <w:pStyle w:val="NormalWeb"/>
        <w:shd w:val="clear" w:color="auto" w:fill="FFFFFF"/>
        <w:spacing w:before="0" w:beforeAutospacing="0" w:after="75" w:afterAutospacing="0"/>
        <w:rPr>
          <w:rFonts w:ascii="Book Antiqua" w:hAnsi="Book Antiqua" w:cs="Arial"/>
          <w:sz w:val="22"/>
          <w:szCs w:val="22"/>
        </w:rPr>
      </w:pPr>
    </w:p>
    <w:p w:rsidR="009D51E0" w:rsidRDefault="009D51E0" w:rsidP="009D51E0">
      <w:pPr>
        <w:pStyle w:val="NormalWeb"/>
        <w:shd w:val="clear" w:color="auto" w:fill="FFFFFF"/>
        <w:spacing w:before="0" w:beforeAutospacing="0" w:after="75" w:afterAutospacing="0"/>
        <w:rPr>
          <w:rFonts w:ascii="Book Antiqua" w:hAnsi="Book Antiqua" w:cs="Arial"/>
          <w:sz w:val="22"/>
          <w:szCs w:val="22"/>
        </w:rPr>
      </w:pPr>
    </w:p>
    <w:p w:rsidR="009D51E0" w:rsidRPr="009D51E0" w:rsidRDefault="009D51E0" w:rsidP="009D51E0">
      <w:pPr>
        <w:pStyle w:val="NormalWeb"/>
        <w:shd w:val="clear" w:color="auto" w:fill="FFFFFF"/>
        <w:spacing w:before="0" w:beforeAutospacing="0" w:after="75" w:afterAutospacing="0"/>
        <w:rPr>
          <w:rFonts w:ascii="Calibri" w:eastAsia="Calibri" w:hAnsi="Calibri" w:cs="Calibri"/>
          <w:b/>
          <w:sz w:val="28"/>
          <w:szCs w:val="28"/>
        </w:rPr>
      </w:pPr>
    </w:p>
    <w:p w:rsidR="007525FE" w:rsidRPr="0067410D" w:rsidRDefault="007525FE" w:rsidP="009D51E0">
      <w:pPr>
        <w:pStyle w:val="NormalWeb"/>
        <w:numPr>
          <w:ilvl w:val="0"/>
          <w:numId w:val="12"/>
        </w:numPr>
        <w:shd w:val="clear" w:color="auto" w:fill="FFFFFF"/>
        <w:spacing w:before="0" w:beforeAutospacing="0" w:after="75" w:afterAutospacing="0"/>
        <w:ind w:left="0"/>
        <w:rPr>
          <w:rFonts w:ascii="Calibri" w:eastAsia="Calibri" w:hAnsi="Calibri" w:cs="Calibri"/>
          <w:b/>
          <w:sz w:val="28"/>
          <w:szCs w:val="28"/>
        </w:rPr>
      </w:pPr>
      <w:r w:rsidRPr="0067410D">
        <w:rPr>
          <w:rFonts w:ascii="Calibri" w:eastAsia="Calibri" w:hAnsi="Calibri" w:cs="Calibri"/>
          <w:b/>
          <w:sz w:val="28"/>
          <w:szCs w:val="28"/>
        </w:rPr>
        <w:t>62</w:t>
      </w:r>
      <w:proofErr w:type="gramStart"/>
      <w:r w:rsidRPr="0067410D">
        <w:rPr>
          <w:rFonts w:ascii="Calibri" w:eastAsia="Calibri" w:hAnsi="Calibri" w:cs="Calibri"/>
          <w:b/>
          <w:sz w:val="28"/>
          <w:szCs w:val="28"/>
        </w:rPr>
        <w:t>.simulink</w:t>
      </w:r>
      <w:proofErr w:type="gramEnd"/>
      <w:r w:rsidRPr="0067410D">
        <w:rPr>
          <w:rFonts w:ascii="Calibri" w:eastAsia="Calibri" w:hAnsi="Calibri" w:cs="Calibri"/>
          <w:b/>
          <w:sz w:val="28"/>
          <w:szCs w:val="28"/>
        </w:rPr>
        <w:t xml:space="preserve"> model are developed in ver. 2010b,it is support to ver. 2013 b mat lab ?</w:t>
      </w:r>
    </w:p>
    <w:p w:rsidR="007525FE" w:rsidRPr="0067410D" w:rsidRDefault="007525FE" w:rsidP="007525FE">
      <w:pPr>
        <w:rPr>
          <w:rFonts w:ascii="Calibri" w:eastAsia="Calibri" w:hAnsi="Calibri" w:cs="Calibri"/>
          <w:b/>
          <w:sz w:val="28"/>
          <w:szCs w:val="28"/>
        </w:rPr>
      </w:pPr>
      <w:r w:rsidRPr="0067410D">
        <w:rPr>
          <w:rFonts w:ascii="Calibri" w:eastAsia="Calibri" w:hAnsi="Calibri" w:cs="Calibri"/>
          <w:b/>
          <w:sz w:val="28"/>
          <w:szCs w:val="28"/>
        </w:rPr>
        <w:t>63</w:t>
      </w:r>
      <w:proofErr w:type="gramStart"/>
      <w:r w:rsidRPr="0067410D">
        <w:rPr>
          <w:rFonts w:ascii="Calibri" w:eastAsia="Calibri" w:hAnsi="Calibri" w:cs="Calibri"/>
          <w:b/>
          <w:sz w:val="28"/>
          <w:szCs w:val="28"/>
        </w:rPr>
        <w:t>.write</w:t>
      </w:r>
      <w:proofErr w:type="gramEnd"/>
      <w:r w:rsidRPr="0067410D">
        <w:rPr>
          <w:rFonts w:ascii="Calibri" w:eastAsia="Calibri" w:hAnsi="Calibri" w:cs="Calibri"/>
          <w:b/>
          <w:sz w:val="28"/>
          <w:szCs w:val="28"/>
        </w:rPr>
        <w:t xml:space="preserve"> a m-script to find all constant blocks sample time?</w:t>
      </w:r>
    </w:p>
    <w:p w:rsidR="00412C83" w:rsidRPr="00412C83" w:rsidRDefault="00412C83" w:rsidP="00412C83">
      <w:pPr>
        <w:pStyle w:val="Heading1"/>
        <w:pBdr>
          <w:bottom w:val="single" w:sz="6" w:space="2" w:color="CBCBCB"/>
        </w:pBdr>
        <w:shd w:val="clear" w:color="auto" w:fill="FFFFFF"/>
        <w:spacing w:before="0" w:after="240"/>
        <w:rPr>
          <w:rFonts w:ascii="Book Antiqua" w:hAnsi="Book Antiqua" w:cs="Arial"/>
          <w:color w:val="000000" w:themeColor="text1"/>
          <w:sz w:val="22"/>
          <w:szCs w:val="22"/>
        </w:rPr>
      </w:pPr>
      <w:proofErr w:type="spellStart"/>
      <w:r w:rsidRPr="00412C83">
        <w:rPr>
          <w:rStyle w:val="refname"/>
          <w:rFonts w:ascii="Book Antiqua" w:hAnsi="Book Antiqua" w:cs="Arial"/>
          <w:color w:val="000000" w:themeColor="text1"/>
          <w:sz w:val="22"/>
          <w:szCs w:val="22"/>
        </w:rPr>
        <w:lastRenderedPageBreak/>
        <w:t>get_param</w:t>
      </w:r>
      <w:proofErr w:type="spellEnd"/>
    </w:p>
    <w:p w:rsidR="00412C83" w:rsidRPr="00412C83" w:rsidRDefault="00412C83" w:rsidP="00412C83">
      <w:pPr>
        <w:pStyle w:val="NormalWeb"/>
        <w:shd w:val="clear" w:color="auto" w:fill="FFFFFF"/>
        <w:spacing w:before="0" w:beforeAutospacing="0" w:after="150" w:afterAutospacing="0"/>
        <w:rPr>
          <w:rFonts w:ascii="Book Antiqua" w:hAnsi="Book Antiqua" w:cs="Arial"/>
          <w:color w:val="000000" w:themeColor="text1"/>
          <w:sz w:val="22"/>
          <w:szCs w:val="22"/>
        </w:rPr>
      </w:pPr>
      <w:r w:rsidRPr="00412C83">
        <w:rPr>
          <w:rFonts w:ascii="Book Antiqua" w:hAnsi="Book Antiqua" w:cs="Arial"/>
          <w:color w:val="000000" w:themeColor="text1"/>
          <w:sz w:val="22"/>
          <w:szCs w:val="22"/>
        </w:rPr>
        <w:t>Get parameter names and values</w:t>
      </w:r>
    </w:p>
    <w:p w:rsidR="00412C83" w:rsidRPr="00412C83" w:rsidRDefault="00412C83" w:rsidP="00412C83">
      <w:pPr>
        <w:pStyle w:val="Heading2"/>
        <w:pBdr>
          <w:bottom w:val="single" w:sz="6" w:space="0" w:color="CCCCCC"/>
        </w:pBdr>
        <w:shd w:val="clear" w:color="auto" w:fill="FFFFFF"/>
        <w:spacing w:before="0" w:beforeAutospacing="0" w:after="120" w:afterAutospacing="0"/>
        <w:rPr>
          <w:rFonts w:ascii="Book Antiqua" w:hAnsi="Book Antiqua" w:cs="Arial"/>
          <w:color w:val="000000" w:themeColor="text1"/>
          <w:sz w:val="22"/>
          <w:szCs w:val="22"/>
        </w:rPr>
      </w:pPr>
      <w:r w:rsidRPr="00412C83">
        <w:rPr>
          <w:rFonts w:ascii="Book Antiqua" w:hAnsi="Book Antiqua" w:cs="Arial"/>
          <w:color w:val="000000" w:themeColor="text1"/>
          <w:sz w:val="22"/>
          <w:szCs w:val="22"/>
        </w:rPr>
        <w:t>Syntax</w:t>
      </w:r>
    </w:p>
    <w:p w:rsidR="00412C83" w:rsidRPr="00412C83" w:rsidRDefault="00412C83" w:rsidP="00412C83">
      <w:pPr>
        <w:shd w:val="clear" w:color="auto" w:fill="FCFCFC"/>
        <w:rPr>
          <w:rFonts w:ascii="Book Antiqua" w:hAnsi="Book Antiqua" w:cs="Arial"/>
          <w:color w:val="000000" w:themeColor="text1"/>
        </w:rPr>
      </w:pPr>
      <w:proofErr w:type="spellStart"/>
      <w:r w:rsidRPr="00412C83">
        <w:rPr>
          <w:rStyle w:val="HTMLCode"/>
          <w:rFonts w:ascii="Book Antiqua" w:eastAsiaTheme="minorEastAsia" w:hAnsi="Book Antiqua" w:cs="Consolas"/>
          <w:color w:val="000000" w:themeColor="text1"/>
          <w:sz w:val="22"/>
          <w:szCs w:val="22"/>
        </w:rPr>
        <w:t>ParamValue</w:t>
      </w:r>
      <w:proofErr w:type="spellEnd"/>
      <w:r w:rsidRPr="00412C83">
        <w:rPr>
          <w:rStyle w:val="HTMLCode"/>
          <w:rFonts w:ascii="Book Antiqua" w:eastAsiaTheme="minorEastAsia" w:hAnsi="Book Antiqua" w:cs="Consolas"/>
          <w:color w:val="000000" w:themeColor="text1"/>
          <w:sz w:val="22"/>
          <w:szCs w:val="22"/>
        </w:rPr>
        <w:t xml:space="preserve"> = </w:t>
      </w:r>
      <w:proofErr w:type="spellStart"/>
      <w:r w:rsidRPr="00412C83">
        <w:rPr>
          <w:rStyle w:val="HTMLCode"/>
          <w:rFonts w:ascii="Book Antiqua" w:eastAsiaTheme="minorEastAsia" w:hAnsi="Book Antiqua" w:cs="Consolas"/>
          <w:color w:val="000000" w:themeColor="text1"/>
          <w:sz w:val="22"/>
          <w:szCs w:val="22"/>
        </w:rPr>
        <w:t>get_</w:t>
      </w:r>
      <w:proofErr w:type="gramStart"/>
      <w:r w:rsidRPr="00412C83">
        <w:rPr>
          <w:rStyle w:val="HTMLCode"/>
          <w:rFonts w:ascii="Book Antiqua" w:eastAsiaTheme="minorEastAsia" w:hAnsi="Book Antiqua" w:cs="Consolas"/>
          <w:color w:val="000000" w:themeColor="text1"/>
          <w:sz w:val="22"/>
          <w:szCs w:val="22"/>
        </w:rPr>
        <w:t>param</w:t>
      </w:r>
      <w:proofErr w:type="spellEnd"/>
      <w:r w:rsidRPr="00412C83">
        <w:rPr>
          <w:rStyle w:val="HTMLCode"/>
          <w:rFonts w:ascii="Book Antiqua" w:eastAsiaTheme="minorEastAsia" w:hAnsi="Book Antiqua" w:cs="Consolas"/>
          <w:color w:val="000000" w:themeColor="text1"/>
          <w:sz w:val="22"/>
          <w:szCs w:val="22"/>
        </w:rPr>
        <w:t>(</w:t>
      </w:r>
      <w:proofErr w:type="spellStart"/>
      <w:proofErr w:type="gramEnd"/>
      <w:r w:rsidRPr="00412C83">
        <w:rPr>
          <w:rStyle w:val="HTMLCode"/>
          <w:rFonts w:ascii="Book Antiqua" w:eastAsiaTheme="minorEastAsia" w:hAnsi="Book Antiqua" w:cs="Consolas"/>
          <w:color w:val="000000" w:themeColor="text1"/>
          <w:sz w:val="22"/>
          <w:szCs w:val="22"/>
        </w:rPr>
        <w:t>Object,Parameter</w:t>
      </w:r>
      <w:proofErr w:type="spellEnd"/>
      <w:r w:rsidRPr="00412C83">
        <w:rPr>
          <w:rStyle w:val="HTMLCode"/>
          <w:rFonts w:ascii="Book Antiqua" w:eastAsiaTheme="minorEastAsia" w:hAnsi="Book Antiqua" w:cs="Consolas"/>
          <w:color w:val="000000" w:themeColor="text1"/>
          <w:sz w:val="22"/>
          <w:szCs w:val="22"/>
        </w:rPr>
        <w:t>)</w:t>
      </w:r>
    </w:p>
    <w:p w:rsidR="00412C83" w:rsidRPr="00412C83" w:rsidRDefault="00412C83" w:rsidP="00412C83">
      <w:pPr>
        <w:pStyle w:val="Heading2"/>
        <w:shd w:val="clear" w:color="auto" w:fill="FFFFFF"/>
        <w:spacing w:before="0" w:beforeAutospacing="0" w:after="0" w:afterAutospacing="0"/>
        <w:rPr>
          <w:rFonts w:ascii="Book Antiqua" w:hAnsi="Book Antiqua" w:cs="Arial"/>
          <w:color w:val="000000" w:themeColor="text1"/>
          <w:sz w:val="22"/>
          <w:szCs w:val="22"/>
        </w:rPr>
      </w:pPr>
      <w:r w:rsidRPr="00412C83">
        <w:rPr>
          <w:rFonts w:ascii="Book Antiqua" w:hAnsi="Book Antiqua" w:cs="Arial"/>
          <w:color w:val="000000" w:themeColor="text1"/>
          <w:sz w:val="22"/>
          <w:szCs w:val="22"/>
        </w:rPr>
        <w:t>Description</w:t>
      </w:r>
    </w:p>
    <w:p w:rsidR="00412C83" w:rsidRPr="00412C83" w:rsidRDefault="007E7DB7" w:rsidP="00412C83">
      <w:pPr>
        <w:pStyle w:val="NormalWeb"/>
        <w:shd w:val="clear" w:color="auto" w:fill="FFFFFF"/>
        <w:spacing w:before="75" w:beforeAutospacing="0" w:after="75" w:afterAutospacing="0"/>
        <w:rPr>
          <w:rFonts w:ascii="Book Antiqua" w:hAnsi="Book Antiqua" w:cs="Arial"/>
          <w:color w:val="000000" w:themeColor="text1"/>
          <w:sz w:val="22"/>
          <w:szCs w:val="22"/>
        </w:rPr>
      </w:pPr>
      <w:hyperlink r:id="rId19" w:anchor="btqy0ez-ParamValue" w:history="1">
        <w:proofErr w:type="spellStart"/>
        <w:r w:rsidR="00412C83" w:rsidRPr="00412C83">
          <w:rPr>
            <w:rStyle w:val="HTMLCode"/>
            <w:rFonts w:ascii="Book Antiqua" w:hAnsi="Book Antiqua" w:cs="Consolas"/>
            <w:color w:val="000000" w:themeColor="text1"/>
            <w:sz w:val="22"/>
            <w:szCs w:val="22"/>
          </w:rPr>
          <w:t>ParamValue</w:t>
        </w:r>
        <w:proofErr w:type="spellEnd"/>
      </w:hyperlink>
      <w:r w:rsidR="00412C83" w:rsidRPr="00412C83">
        <w:rPr>
          <w:rStyle w:val="HTMLCode"/>
          <w:rFonts w:ascii="Book Antiqua" w:hAnsi="Book Antiqua" w:cs="Consolas"/>
          <w:color w:val="000000" w:themeColor="text1"/>
          <w:sz w:val="22"/>
          <w:szCs w:val="22"/>
        </w:rPr>
        <w:t xml:space="preserve"> = </w:t>
      </w:r>
      <w:proofErr w:type="spellStart"/>
      <w:r w:rsidR="00412C83" w:rsidRPr="00412C83">
        <w:rPr>
          <w:rStyle w:val="HTMLCode"/>
          <w:rFonts w:ascii="Book Antiqua" w:hAnsi="Book Antiqua" w:cs="Consolas"/>
          <w:color w:val="000000" w:themeColor="text1"/>
          <w:sz w:val="22"/>
          <w:szCs w:val="22"/>
        </w:rPr>
        <w:t>get_</w:t>
      </w:r>
      <w:proofErr w:type="gramStart"/>
      <w:r w:rsidR="00412C83" w:rsidRPr="00412C83">
        <w:rPr>
          <w:rStyle w:val="HTMLCode"/>
          <w:rFonts w:ascii="Book Antiqua" w:hAnsi="Book Antiqua" w:cs="Consolas"/>
          <w:color w:val="000000" w:themeColor="text1"/>
          <w:sz w:val="22"/>
          <w:szCs w:val="22"/>
        </w:rPr>
        <w:t>param</w:t>
      </w:r>
      <w:proofErr w:type="spellEnd"/>
      <w:r w:rsidR="00412C83" w:rsidRPr="00412C83">
        <w:rPr>
          <w:rStyle w:val="HTMLCode"/>
          <w:rFonts w:ascii="Book Antiqua" w:hAnsi="Book Antiqua" w:cs="Consolas"/>
          <w:color w:val="000000" w:themeColor="text1"/>
          <w:sz w:val="22"/>
          <w:szCs w:val="22"/>
        </w:rPr>
        <w:t>(</w:t>
      </w:r>
      <w:proofErr w:type="spellStart"/>
      <w:proofErr w:type="gramEnd"/>
      <w:r w:rsidRPr="00412C83">
        <w:rPr>
          <w:rStyle w:val="HTMLCode"/>
          <w:rFonts w:ascii="Book Antiqua" w:hAnsi="Book Antiqua" w:cs="Consolas"/>
          <w:color w:val="000000" w:themeColor="text1"/>
          <w:sz w:val="22"/>
          <w:szCs w:val="22"/>
        </w:rPr>
        <w:fldChar w:fldCharType="begin"/>
      </w:r>
      <w:r w:rsidR="00412C83" w:rsidRPr="00412C83">
        <w:rPr>
          <w:rStyle w:val="HTMLCode"/>
          <w:rFonts w:ascii="Book Antiqua" w:hAnsi="Book Antiqua" w:cs="Consolas"/>
          <w:color w:val="000000" w:themeColor="text1"/>
          <w:sz w:val="22"/>
          <w:szCs w:val="22"/>
        </w:rPr>
        <w:instrText xml:space="preserve"> HYPERLINK "https://in.mathworks.com/help/simulink/slref/get_param.html" \l "btqy0ez-Object" </w:instrText>
      </w:r>
      <w:r w:rsidRPr="00412C83">
        <w:rPr>
          <w:rStyle w:val="HTMLCode"/>
          <w:rFonts w:ascii="Book Antiqua" w:hAnsi="Book Antiqua" w:cs="Consolas"/>
          <w:color w:val="000000" w:themeColor="text1"/>
          <w:sz w:val="22"/>
          <w:szCs w:val="22"/>
        </w:rPr>
        <w:fldChar w:fldCharType="separate"/>
      </w:r>
      <w:r w:rsidR="00412C83" w:rsidRPr="00412C83">
        <w:rPr>
          <w:rStyle w:val="HTMLCode"/>
          <w:rFonts w:ascii="Book Antiqua" w:hAnsi="Book Antiqua" w:cs="Consolas"/>
          <w:color w:val="000000" w:themeColor="text1"/>
          <w:sz w:val="22"/>
          <w:szCs w:val="22"/>
        </w:rPr>
        <w:t>Object</w:t>
      </w:r>
      <w:r w:rsidRPr="00412C83">
        <w:rPr>
          <w:rStyle w:val="HTMLCode"/>
          <w:rFonts w:ascii="Book Antiqua" w:hAnsi="Book Antiqua" w:cs="Consolas"/>
          <w:color w:val="000000" w:themeColor="text1"/>
          <w:sz w:val="22"/>
          <w:szCs w:val="22"/>
        </w:rPr>
        <w:fldChar w:fldCharType="end"/>
      </w:r>
      <w:r w:rsidR="00412C83" w:rsidRPr="00412C83">
        <w:rPr>
          <w:rStyle w:val="HTMLCode"/>
          <w:rFonts w:ascii="Book Antiqua" w:hAnsi="Book Antiqua" w:cs="Consolas"/>
          <w:color w:val="000000" w:themeColor="text1"/>
          <w:sz w:val="22"/>
          <w:szCs w:val="22"/>
        </w:rPr>
        <w:t>,</w:t>
      </w:r>
      <w:hyperlink r:id="rId20" w:anchor="btqy0ez-Parameter" w:history="1">
        <w:r w:rsidR="00412C83" w:rsidRPr="00412C83">
          <w:rPr>
            <w:rStyle w:val="HTMLCode"/>
            <w:rFonts w:ascii="Book Antiqua" w:hAnsi="Book Antiqua" w:cs="Consolas"/>
            <w:color w:val="000000" w:themeColor="text1"/>
            <w:sz w:val="22"/>
            <w:szCs w:val="22"/>
          </w:rPr>
          <w:t>Parameter</w:t>
        </w:r>
        <w:proofErr w:type="spellEnd"/>
      </w:hyperlink>
      <w:r w:rsidR="00412C83" w:rsidRPr="00412C83">
        <w:rPr>
          <w:rStyle w:val="HTMLCode"/>
          <w:rFonts w:ascii="Book Antiqua" w:hAnsi="Book Antiqua" w:cs="Consolas"/>
          <w:color w:val="000000" w:themeColor="text1"/>
          <w:sz w:val="22"/>
          <w:szCs w:val="22"/>
        </w:rPr>
        <w:t>)</w:t>
      </w:r>
      <w:r w:rsidR="00412C83" w:rsidRPr="00412C83">
        <w:rPr>
          <w:rFonts w:ascii="Book Antiqua" w:hAnsi="Book Antiqua" w:cs="Arial"/>
          <w:color w:val="000000" w:themeColor="text1"/>
          <w:sz w:val="22"/>
          <w:szCs w:val="22"/>
        </w:rPr>
        <w:t> returns the name or value of the specified parameter for the specified model or block object. Open or load the Simulink</w:t>
      </w:r>
      <w:r w:rsidR="00412C83" w:rsidRPr="00412C83">
        <w:rPr>
          <w:rFonts w:ascii="Book Antiqua" w:hAnsi="Book Antiqua" w:cs="Arial"/>
          <w:color w:val="000000" w:themeColor="text1"/>
          <w:sz w:val="22"/>
          <w:szCs w:val="22"/>
          <w:vertAlign w:val="superscript"/>
        </w:rPr>
        <w:t>®</w:t>
      </w:r>
      <w:r w:rsidR="00412C83" w:rsidRPr="00412C83">
        <w:rPr>
          <w:rFonts w:ascii="Book Antiqua" w:hAnsi="Book Antiqua" w:cs="Arial"/>
          <w:color w:val="000000" w:themeColor="text1"/>
          <w:sz w:val="22"/>
          <w:szCs w:val="22"/>
        </w:rPr>
        <w:t> model first.</w:t>
      </w:r>
    </w:p>
    <w:p w:rsidR="007525FE" w:rsidRPr="0067410D" w:rsidRDefault="007525FE" w:rsidP="007525FE">
      <w:pPr>
        <w:rPr>
          <w:rFonts w:ascii="Calibri" w:eastAsia="Calibri" w:hAnsi="Calibri" w:cs="Calibri"/>
          <w:b/>
          <w:sz w:val="28"/>
          <w:szCs w:val="28"/>
        </w:rPr>
      </w:pPr>
      <w:r w:rsidRPr="0067410D">
        <w:rPr>
          <w:rFonts w:ascii="Calibri" w:eastAsia="Calibri" w:hAnsi="Calibri" w:cs="Calibri"/>
          <w:b/>
          <w:sz w:val="28"/>
          <w:szCs w:val="28"/>
        </w:rPr>
        <w:t>64</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configuration setting ,why want use?</w:t>
      </w:r>
    </w:p>
    <w:p w:rsidR="00B25866" w:rsidRDefault="00B25866" w:rsidP="00B25866">
      <w:pPr>
        <w:pStyle w:val="NormalWeb"/>
        <w:numPr>
          <w:ilvl w:val="0"/>
          <w:numId w:val="9"/>
        </w:numPr>
        <w:shd w:val="clear" w:color="auto" w:fill="FFFFFF"/>
        <w:spacing w:before="0" w:beforeAutospacing="0" w:after="75" w:afterAutospacing="0"/>
        <w:ind w:left="0"/>
        <w:rPr>
          <w:rFonts w:ascii="Arial" w:hAnsi="Arial" w:cs="Arial"/>
          <w:color w:val="1A1A1A"/>
          <w:sz w:val="20"/>
          <w:szCs w:val="20"/>
        </w:rPr>
      </w:pPr>
      <w:r>
        <w:rPr>
          <w:rStyle w:val="Strong"/>
          <w:rFonts w:ascii="Arial" w:hAnsi="Arial" w:cs="Arial"/>
          <w:color w:val="1A1A1A"/>
          <w:sz w:val="20"/>
          <w:szCs w:val="20"/>
        </w:rPr>
        <w:t>Algebraic loop</w:t>
      </w:r>
      <w:r>
        <w:rPr>
          <w:rFonts w:ascii="Arial" w:hAnsi="Arial" w:cs="Arial"/>
          <w:color w:val="1A1A1A"/>
          <w:sz w:val="20"/>
          <w:szCs w:val="20"/>
        </w:rPr>
        <w:t> is set to </w:t>
      </w:r>
      <w:r>
        <w:rPr>
          <w:rStyle w:val="HTMLCode"/>
          <w:rFonts w:ascii="Consolas" w:hAnsi="Consolas" w:cs="Consolas"/>
          <w:color w:val="1A1A1A"/>
        </w:rPr>
        <w:t>none</w:t>
      </w:r>
    </w:p>
    <w:p w:rsidR="00B25866" w:rsidRDefault="00B25866" w:rsidP="00B25866">
      <w:pPr>
        <w:pStyle w:val="NormalWeb"/>
        <w:numPr>
          <w:ilvl w:val="0"/>
          <w:numId w:val="9"/>
        </w:numPr>
        <w:shd w:val="clear" w:color="auto" w:fill="FFFFFF"/>
        <w:spacing w:before="0" w:beforeAutospacing="0" w:after="75" w:afterAutospacing="0"/>
        <w:ind w:left="0"/>
        <w:rPr>
          <w:rFonts w:ascii="Arial" w:hAnsi="Arial" w:cs="Arial"/>
          <w:color w:val="1A1A1A"/>
          <w:sz w:val="20"/>
          <w:szCs w:val="20"/>
        </w:rPr>
      </w:pPr>
      <w:r>
        <w:rPr>
          <w:rStyle w:val="Strong"/>
          <w:rFonts w:ascii="Arial" w:hAnsi="Arial" w:cs="Arial"/>
          <w:color w:val="1A1A1A"/>
          <w:sz w:val="20"/>
          <w:szCs w:val="20"/>
        </w:rPr>
        <w:t>Minimize algebraic loop</w:t>
      </w:r>
      <w:r>
        <w:rPr>
          <w:rFonts w:ascii="Arial" w:hAnsi="Arial" w:cs="Arial"/>
          <w:color w:val="1A1A1A"/>
          <w:sz w:val="20"/>
          <w:szCs w:val="20"/>
        </w:rPr>
        <w:t> is not set to </w:t>
      </w:r>
      <w:r>
        <w:rPr>
          <w:rStyle w:val="HTMLCode"/>
          <w:rFonts w:ascii="Consolas" w:hAnsi="Consolas" w:cs="Consolas"/>
          <w:color w:val="1A1A1A"/>
        </w:rPr>
        <w:t>error</w:t>
      </w:r>
    </w:p>
    <w:p w:rsidR="00B25866" w:rsidRDefault="00B25866" w:rsidP="00B25866">
      <w:pPr>
        <w:pStyle w:val="NormalWeb"/>
        <w:numPr>
          <w:ilvl w:val="0"/>
          <w:numId w:val="9"/>
        </w:numPr>
        <w:shd w:val="clear" w:color="auto" w:fill="FFFFFF"/>
        <w:spacing w:before="0" w:beforeAutospacing="0" w:after="75" w:afterAutospacing="0"/>
        <w:ind w:left="0"/>
        <w:rPr>
          <w:rFonts w:ascii="Arial" w:hAnsi="Arial" w:cs="Arial"/>
          <w:color w:val="1A1A1A"/>
          <w:sz w:val="20"/>
          <w:szCs w:val="20"/>
        </w:rPr>
      </w:pPr>
      <w:r>
        <w:rPr>
          <w:rStyle w:val="Strong"/>
          <w:rFonts w:ascii="Arial" w:hAnsi="Arial" w:cs="Arial"/>
          <w:color w:val="1A1A1A"/>
          <w:sz w:val="20"/>
          <w:szCs w:val="20"/>
        </w:rPr>
        <w:t>Block Priority Violation</w:t>
      </w:r>
      <w:r>
        <w:rPr>
          <w:rFonts w:ascii="Arial" w:hAnsi="Arial" w:cs="Arial"/>
          <w:color w:val="1A1A1A"/>
          <w:sz w:val="20"/>
          <w:szCs w:val="20"/>
        </w:rPr>
        <w:t> is not set to </w:t>
      </w:r>
      <w:r>
        <w:rPr>
          <w:rStyle w:val="HTMLCode"/>
          <w:rFonts w:ascii="Consolas" w:hAnsi="Consolas" w:cs="Consolas"/>
          <w:color w:val="1A1A1A"/>
        </w:rPr>
        <w:t>error</w:t>
      </w:r>
    </w:p>
    <w:p w:rsidR="00B25866" w:rsidRDefault="00B25866" w:rsidP="00B25866">
      <w:pPr>
        <w:pStyle w:val="NormalWeb"/>
        <w:shd w:val="clear" w:color="auto" w:fill="FFFFFF"/>
        <w:spacing w:before="0" w:beforeAutospacing="0" w:after="150" w:afterAutospacing="0"/>
        <w:rPr>
          <w:rFonts w:ascii="Arial" w:hAnsi="Arial" w:cs="Arial"/>
          <w:color w:val="1A1A1A"/>
          <w:sz w:val="20"/>
          <w:szCs w:val="20"/>
        </w:rPr>
      </w:pPr>
      <w:r>
        <w:rPr>
          <w:rFonts w:ascii="Arial" w:hAnsi="Arial" w:cs="Arial"/>
          <w:color w:val="1A1A1A"/>
          <w:sz w:val="20"/>
          <w:szCs w:val="20"/>
        </w:rPr>
        <w:t>The check fix action modifies the </w:t>
      </w:r>
      <w:r>
        <w:rPr>
          <w:rStyle w:val="Strong"/>
          <w:rFonts w:ascii="Arial" w:hAnsi="Arial" w:cs="Arial"/>
          <w:color w:val="1A1A1A"/>
          <w:sz w:val="20"/>
          <w:szCs w:val="20"/>
        </w:rPr>
        <w:t>Minimize algebraic loop</w:t>
      </w:r>
      <w:r>
        <w:rPr>
          <w:rFonts w:ascii="Arial" w:hAnsi="Arial" w:cs="Arial"/>
          <w:color w:val="1A1A1A"/>
          <w:sz w:val="20"/>
          <w:szCs w:val="20"/>
        </w:rPr>
        <w:t> and </w:t>
      </w:r>
      <w:r>
        <w:rPr>
          <w:rStyle w:val="Strong"/>
          <w:rFonts w:ascii="Arial" w:hAnsi="Arial" w:cs="Arial"/>
          <w:color w:val="1A1A1A"/>
          <w:sz w:val="20"/>
          <w:szCs w:val="20"/>
        </w:rPr>
        <w:t>Block Priority Violation</w:t>
      </w:r>
      <w:r>
        <w:rPr>
          <w:rFonts w:ascii="Arial" w:hAnsi="Arial" w:cs="Arial"/>
          <w:color w:val="1A1A1A"/>
          <w:sz w:val="20"/>
          <w:szCs w:val="20"/>
        </w:rPr>
        <w:t> settings to </w:t>
      </w:r>
      <w:r>
        <w:rPr>
          <w:rStyle w:val="HTMLCode"/>
          <w:rFonts w:ascii="Consolas" w:hAnsi="Consolas" w:cs="Consolas"/>
          <w:color w:val="1A1A1A"/>
        </w:rPr>
        <w:t>error</w:t>
      </w:r>
      <w:r>
        <w:rPr>
          <w:rFonts w:ascii="Arial" w:hAnsi="Arial" w:cs="Arial"/>
          <w:color w:val="1A1A1A"/>
          <w:sz w:val="20"/>
          <w:szCs w:val="20"/>
        </w:rPr>
        <w:t>.</w:t>
      </w:r>
    </w:p>
    <w:p w:rsidR="00B25866" w:rsidRDefault="00B25866" w:rsidP="00B25866">
      <w:pPr>
        <w:pStyle w:val="NormalWeb"/>
        <w:shd w:val="clear" w:color="auto" w:fill="FFFFFF"/>
        <w:spacing w:before="0" w:beforeAutospacing="0" w:after="150" w:afterAutospacing="0"/>
        <w:rPr>
          <w:rFonts w:ascii="Arial" w:hAnsi="Arial" w:cs="Arial"/>
          <w:color w:val="1A1A1A"/>
          <w:sz w:val="20"/>
          <w:szCs w:val="20"/>
        </w:rPr>
      </w:pPr>
      <w:r>
        <w:rPr>
          <w:rFonts w:ascii="Arial" w:hAnsi="Arial" w:cs="Arial"/>
          <w:color w:val="1A1A1A"/>
          <w:sz w:val="20"/>
          <w:szCs w:val="20"/>
        </w:rPr>
        <w:t>The check uses the </w:t>
      </w:r>
      <w:r>
        <w:rPr>
          <w:rStyle w:val="HTMLCode"/>
          <w:rFonts w:ascii="Consolas" w:hAnsi="Consolas" w:cs="Consolas"/>
          <w:color w:val="1A1A1A"/>
        </w:rPr>
        <w:t>ex_DataFile.xml</w:t>
      </w:r>
      <w:r>
        <w:rPr>
          <w:rFonts w:ascii="Arial" w:hAnsi="Arial" w:cs="Arial"/>
          <w:color w:val="1A1A1A"/>
          <w:sz w:val="20"/>
          <w:szCs w:val="20"/>
        </w:rPr>
        <w:t> data file created in </w:t>
      </w:r>
      <w:hyperlink r:id="rId21" w:anchor="bt6_kfi" w:history="1">
        <w:r>
          <w:rPr>
            <w:rStyle w:val="Hyperlink"/>
            <w:rFonts w:ascii="Arial" w:hAnsi="Arial" w:cs="Arial"/>
            <w:color w:val="004B87"/>
            <w:sz w:val="20"/>
            <w:szCs w:val="20"/>
          </w:rPr>
          <w:t>Create Data File for Diagnostics Pane Configuration Parameter Check</w:t>
        </w:r>
      </w:hyperlink>
      <w:r>
        <w:rPr>
          <w:rFonts w:ascii="Arial" w:hAnsi="Arial" w:cs="Arial"/>
          <w:color w:val="1A1A1A"/>
          <w:sz w:val="20"/>
          <w:szCs w:val="20"/>
        </w:rPr>
        <w:t>.</w:t>
      </w:r>
    </w:p>
    <w:p w:rsidR="00B25866" w:rsidRDefault="00B25866" w:rsidP="00B25866">
      <w:pPr>
        <w:pStyle w:val="NormalWeb"/>
        <w:shd w:val="clear" w:color="auto" w:fill="FFFFFF"/>
        <w:spacing w:before="0" w:beforeAutospacing="0" w:after="150" w:afterAutospacing="0"/>
        <w:rPr>
          <w:rFonts w:ascii="Arial" w:hAnsi="Arial" w:cs="Arial"/>
          <w:color w:val="1A1A1A"/>
          <w:sz w:val="20"/>
          <w:szCs w:val="20"/>
        </w:rPr>
      </w:pPr>
      <w:r>
        <w:rPr>
          <w:rFonts w:ascii="Arial" w:hAnsi="Arial" w:cs="Arial"/>
          <w:color w:val="1A1A1A"/>
          <w:sz w:val="20"/>
          <w:szCs w:val="20"/>
        </w:rPr>
        <w:t xml:space="preserve">Close the Model Advisor and your model if either </w:t>
      </w:r>
      <w:proofErr w:type="gramStart"/>
      <w:r>
        <w:rPr>
          <w:rFonts w:ascii="Arial" w:hAnsi="Arial" w:cs="Arial"/>
          <w:color w:val="1A1A1A"/>
          <w:sz w:val="20"/>
          <w:szCs w:val="20"/>
        </w:rPr>
        <w:t>are</w:t>
      </w:r>
      <w:proofErr w:type="gramEnd"/>
      <w:r>
        <w:rPr>
          <w:rFonts w:ascii="Arial" w:hAnsi="Arial" w:cs="Arial"/>
          <w:color w:val="1A1A1A"/>
          <w:sz w:val="20"/>
          <w:szCs w:val="20"/>
        </w:rPr>
        <w:t xml:space="preserve"> open.</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65</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difference between in ''ert.tlc and ''grt.tlc in code generation?</w:t>
      </w:r>
    </w:p>
    <w:p w:rsidR="002E0B3F" w:rsidRPr="0067410D" w:rsidRDefault="002E0B3F" w:rsidP="007525FE">
      <w:pPr>
        <w:rPr>
          <w:rFonts w:ascii="Calibri" w:eastAsia="Calibri" w:hAnsi="Calibri" w:cs="Calibri"/>
          <w:b/>
          <w:sz w:val="28"/>
          <w:szCs w:val="28"/>
        </w:rPr>
      </w:pPr>
      <w:proofErr w:type="gramStart"/>
      <w:r w:rsidRPr="002E0B3F">
        <w:rPr>
          <w:rFonts w:ascii="Arial" w:hAnsi="Arial" w:cs="Arial"/>
          <w:shd w:val="clear" w:color="auto" w:fill="FFFFFF"/>
        </w:rPr>
        <w:t>for</w:t>
      </w:r>
      <w:proofErr w:type="gramEnd"/>
      <w:r w:rsidRPr="002E0B3F">
        <w:rPr>
          <w:rFonts w:ascii="Arial" w:hAnsi="Arial" w:cs="Arial"/>
          <w:shd w:val="clear" w:color="auto" w:fill="FFFFFF"/>
        </w:rPr>
        <w:t xml:space="preserve"> the first question: </w:t>
      </w:r>
      <w:proofErr w:type="spellStart"/>
      <w:r w:rsidRPr="002E0B3F">
        <w:rPr>
          <w:rFonts w:ascii="Arial" w:hAnsi="Arial" w:cs="Arial"/>
          <w:shd w:val="clear" w:color="auto" w:fill="FFFFFF"/>
        </w:rPr>
        <w:t>grt</w:t>
      </w:r>
      <w:proofErr w:type="spellEnd"/>
      <w:r w:rsidRPr="002E0B3F">
        <w:rPr>
          <w:rFonts w:ascii="Arial" w:hAnsi="Arial" w:cs="Arial"/>
          <w:shd w:val="clear" w:color="auto" w:fill="FFFFFF"/>
        </w:rPr>
        <w:t xml:space="preserve"> uses a larger memory model and is a target for generic use (as the name says) mostly on the host PC. </w:t>
      </w:r>
      <w:proofErr w:type="spellStart"/>
      <w:proofErr w:type="gramStart"/>
      <w:r w:rsidRPr="002E0B3F">
        <w:rPr>
          <w:rFonts w:ascii="Arial" w:hAnsi="Arial" w:cs="Arial"/>
          <w:shd w:val="clear" w:color="auto" w:fill="FFFFFF"/>
        </w:rPr>
        <w:t>ert</w:t>
      </w:r>
      <w:proofErr w:type="spellEnd"/>
      <w:proofErr w:type="gramEnd"/>
      <w:r w:rsidRPr="002E0B3F">
        <w:rPr>
          <w:rFonts w:ascii="Arial" w:hAnsi="Arial" w:cs="Arial"/>
          <w:shd w:val="clear" w:color="auto" w:fill="FFFFFF"/>
        </w:rPr>
        <w:t xml:space="preserve"> (embedded real-time target) is using a smaller memory model, and optimizes better for speed and memory. To generate code using </w:t>
      </w:r>
      <w:proofErr w:type="spellStart"/>
      <w:r w:rsidRPr="002E0B3F">
        <w:rPr>
          <w:rFonts w:ascii="Arial" w:hAnsi="Arial" w:cs="Arial"/>
          <w:shd w:val="clear" w:color="auto" w:fill="FFFFFF"/>
        </w:rPr>
        <w:t>ert</w:t>
      </w:r>
      <w:proofErr w:type="spellEnd"/>
      <w:r w:rsidRPr="002E0B3F">
        <w:rPr>
          <w:rFonts w:ascii="Arial" w:hAnsi="Arial" w:cs="Arial"/>
          <w:shd w:val="clear" w:color="auto" w:fill="FFFFFF"/>
        </w:rPr>
        <w:t xml:space="preserve"> you might just choose the ert.tlc on the Simulink Parameters page</w:t>
      </w:r>
      <w:r>
        <w:rPr>
          <w:rFonts w:ascii="Arial" w:hAnsi="Arial" w:cs="Arial"/>
          <w:color w:val="404040"/>
          <w:sz w:val="19"/>
          <w:szCs w:val="19"/>
          <w:shd w:val="clear" w:color="auto" w:fill="FFFFFF"/>
        </w:rPr>
        <w:t>.</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66</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wrapper function?</w:t>
      </w:r>
    </w:p>
    <w:p w:rsidR="007D5556" w:rsidRDefault="007D5556" w:rsidP="007525FE">
      <w:pPr>
        <w:rPr>
          <w:rFonts w:ascii="Book Antiqua" w:eastAsia="Calibri" w:hAnsi="Book Antiqua" w:cs="Calibri"/>
          <w:b/>
        </w:rPr>
      </w:pPr>
      <w:r w:rsidRPr="007D5556">
        <w:rPr>
          <w:rFonts w:ascii="Book Antiqua" w:hAnsi="Book Antiqua"/>
          <w:shd w:val="clear" w:color="auto" w:fill="FFFFFF"/>
        </w:rPr>
        <w:t>A wrapper is a function or script whose implementation is only to call another function. </w:t>
      </w:r>
      <w:r w:rsidRPr="007D5556">
        <w:rPr>
          <w:rFonts w:ascii="Book Antiqua" w:eastAsia="Calibri" w:hAnsi="Book Antiqua" w:cs="Calibri"/>
          <w:b/>
        </w:rPr>
        <w:t xml:space="preserve"> </w:t>
      </w:r>
    </w:p>
    <w:tbl>
      <w:tblPr>
        <w:tblW w:w="10977" w:type="dxa"/>
        <w:tblInd w:w="113" w:type="dxa"/>
        <w:shd w:val="clear" w:color="auto" w:fill="FFFFFF"/>
        <w:tblCellMar>
          <w:left w:w="0" w:type="dxa"/>
          <w:right w:w="0" w:type="dxa"/>
        </w:tblCellMar>
        <w:tblLook w:val="04A0"/>
      </w:tblPr>
      <w:tblGrid>
        <w:gridCol w:w="28"/>
        <w:gridCol w:w="10949"/>
      </w:tblGrid>
      <w:tr w:rsidR="007D5556" w:rsidRPr="007D5556" w:rsidTr="007D5556">
        <w:tc>
          <w:tcPr>
            <w:tcW w:w="20" w:type="dxa"/>
            <w:tcBorders>
              <w:top w:val="single" w:sz="2" w:space="0" w:color="DDDDDD"/>
              <w:left w:val="single" w:sz="2" w:space="0" w:color="DDDDDD"/>
              <w:bottom w:val="single" w:sz="6" w:space="0" w:color="DDDDDD"/>
              <w:right w:val="single" w:sz="6" w:space="0" w:color="DDDDDD"/>
            </w:tcBorders>
            <w:shd w:val="clear" w:color="auto" w:fill="auto"/>
            <w:noWrap/>
            <w:tcMar>
              <w:top w:w="60" w:type="dxa"/>
              <w:left w:w="0" w:type="dxa"/>
              <w:bottom w:w="0" w:type="dxa"/>
              <w:right w:w="0" w:type="dxa"/>
            </w:tcMar>
            <w:hideMark/>
          </w:tcPr>
          <w:p w:rsidR="007D5556" w:rsidRPr="007D5556" w:rsidRDefault="007D5556" w:rsidP="007D555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D5556" w:rsidRPr="007D5556" w:rsidRDefault="007D5556" w:rsidP="007D5556">
            <w:pPr>
              <w:spacing w:after="0" w:line="300" w:lineRule="atLeast"/>
              <w:rPr>
                <w:rFonts w:ascii="Book Antiqua" w:eastAsia="Times New Roman" w:hAnsi="Book Antiqua" w:cs="Consolas"/>
              </w:rPr>
            </w:pPr>
            <w:proofErr w:type="spellStart"/>
            <w:r w:rsidRPr="007D5556">
              <w:rPr>
                <w:rFonts w:ascii="Book Antiqua" w:eastAsia="Times New Roman" w:hAnsi="Book Antiqua" w:cs="Consolas"/>
              </w:rPr>
              <w:t>myMean</w:t>
            </w:r>
            <w:proofErr w:type="spellEnd"/>
            <w:r w:rsidRPr="007D5556">
              <w:rPr>
                <w:rFonts w:ascii="Book Antiqua" w:eastAsia="Times New Roman" w:hAnsi="Book Antiqua" w:cs="Consolas"/>
              </w:rPr>
              <w:t xml:space="preserve"> = 2; % RV mean</w:t>
            </w:r>
          </w:p>
        </w:tc>
      </w:tr>
      <w:tr w:rsidR="007D5556" w:rsidRPr="007D5556" w:rsidTr="007D5556">
        <w:tc>
          <w:tcPr>
            <w:tcW w:w="20" w:type="dxa"/>
            <w:tcBorders>
              <w:top w:val="single" w:sz="2" w:space="0" w:color="DDDDDD"/>
              <w:left w:val="single" w:sz="2" w:space="0" w:color="DDDDDD"/>
              <w:bottom w:val="single" w:sz="6" w:space="0" w:color="DDDDDD"/>
              <w:right w:val="single" w:sz="6" w:space="0" w:color="DDDDDD"/>
            </w:tcBorders>
            <w:shd w:val="clear" w:color="auto" w:fill="auto"/>
            <w:noWrap/>
            <w:hideMark/>
          </w:tcPr>
          <w:p w:rsidR="007D5556" w:rsidRPr="007D5556" w:rsidRDefault="007D5556" w:rsidP="007D555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7D5556" w:rsidRPr="007D5556" w:rsidRDefault="007D5556" w:rsidP="007D5556">
            <w:pPr>
              <w:spacing w:after="0" w:line="300" w:lineRule="atLeast"/>
              <w:rPr>
                <w:rFonts w:ascii="Book Antiqua" w:eastAsia="Times New Roman" w:hAnsi="Book Antiqua" w:cs="Consolas"/>
              </w:rPr>
            </w:pPr>
            <w:proofErr w:type="spellStart"/>
            <w:r w:rsidRPr="007D5556">
              <w:rPr>
                <w:rFonts w:ascii="Book Antiqua" w:eastAsia="Times New Roman" w:hAnsi="Book Antiqua" w:cs="Consolas"/>
              </w:rPr>
              <w:t>myVariance</w:t>
            </w:r>
            <w:proofErr w:type="spellEnd"/>
            <w:r w:rsidRPr="007D5556">
              <w:rPr>
                <w:rFonts w:ascii="Book Antiqua" w:eastAsia="Times New Roman" w:hAnsi="Book Antiqua" w:cs="Consolas"/>
              </w:rPr>
              <w:t xml:space="preserve"> = 3; % RV variance</w:t>
            </w:r>
          </w:p>
        </w:tc>
      </w:tr>
      <w:tr w:rsidR="007D5556" w:rsidRPr="007D5556" w:rsidTr="007D5556">
        <w:tc>
          <w:tcPr>
            <w:tcW w:w="20" w:type="dxa"/>
            <w:tcBorders>
              <w:top w:val="single" w:sz="2" w:space="0" w:color="DDDDDD"/>
              <w:left w:val="single" w:sz="2" w:space="0" w:color="DDDDDD"/>
              <w:bottom w:val="single" w:sz="6" w:space="0" w:color="DDDDDD"/>
              <w:right w:val="single" w:sz="6" w:space="0" w:color="DDDDDD"/>
            </w:tcBorders>
            <w:shd w:val="clear" w:color="auto" w:fill="auto"/>
            <w:noWrap/>
            <w:hideMark/>
          </w:tcPr>
          <w:p w:rsidR="007D5556" w:rsidRPr="007D5556" w:rsidRDefault="007D5556" w:rsidP="007D555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7D5556" w:rsidRPr="007D5556" w:rsidRDefault="007D5556" w:rsidP="007D5556">
            <w:pPr>
              <w:spacing w:after="0" w:line="300" w:lineRule="atLeast"/>
              <w:rPr>
                <w:rFonts w:ascii="Book Antiqua" w:eastAsia="Times New Roman" w:hAnsi="Book Antiqua" w:cs="Consolas"/>
              </w:rPr>
            </w:pPr>
            <w:proofErr w:type="spellStart"/>
            <w:r w:rsidRPr="007D5556">
              <w:rPr>
                <w:rFonts w:ascii="Book Antiqua" w:eastAsia="Times New Roman" w:hAnsi="Book Antiqua" w:cs="Consolas"/>
              </w:rPr>
              <w:t>myLength</w:t>
            </w:r>
            <w:proofErr w:type="spellEnd"/>
            <w:r w:rsidRPr="007D5556">
              <w:rPr>
                <w:rFonts w:ascii="Book Antiqua" w:eastAsia="Times New Roman" w:hAnsi="Book Antiqua" w:cs="Consolas"/>
              </w:rPr>
              <w:t xml:space="preserve"> = 100; % Length of random vector</w:t>
            </w:r>
          </w:p>
        </w:tc>
      </w:tr>
      <w:tr w:rsidR="007D5556" w:rsidRPr="007D5556" w:rsidTr="007D5556">
        <w:tc>
          <w:tcPr>
            <w:tcW w:w="20" w:type="dxa"/>
            <w:tcBorders>
              <w:top w:val="single" w:sz="2" w:space="0" w:color="DDDDDD"/>
              <w:left w:val="single" w:sz="2" w:space="0" w:color="DDDDDD"/>
              <w:bottom w:val="single" w:sz="6" w:space="0" w:color="DDDDDD"/>
              <w:right w:val="single" w:sz="6" w:space="0" w:color="DDDDDD"/>
            </w:tcBorders>
            <w:shd w:val="clear" w:color="auto" w:fill="auto"/>
            <w:noWrap/>
            <w:hideMark/>
          </w:tcPr>
          <w:p w:rsidR="007D5556" w:rsidRPr="007D5556" w:rsidRDefault="007D5556" w:rsidP="007D555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7D5556" w:rsidRPr="007D5556" w:rsidRDefault="007D5556" w:rsidP="007D5556">
            <w:pPr>
              <w:spacing w:after="0" w:line="300" w:lineRule="atLeast"/>
              <w:rPr>
                <w:rFonts w:ascii="Book Antiqua" w:eastAsia="Times New Roman" w:hAnsi="Book Antiqua" w:cs="Consolas"/>
              </w:rPr>
            </w:pPr>
          </w:p>
        </w:tc>
      </w:tr>
      <w:tr w:rsidR="007D5556" w:rsidRPr="007D5556" w:rsidTr="007D5556">
        <w:tc>
          <w:tcPr>
            <w:tcW w:w="20" w:type="dxa"/>
            <w:tcBorders>
              <w:top w:val="single" w:sz="2" w:space="0" w:color="DDDDDD"/>
              <w:left w:val="single" w:sz="2" w:space="0" w:color="DDDDDD"/>
              <w:bottom w:val="single" w:sz="6" w:space="0" w:color="DDDDDD"/>
              <w:right w:val="single" w:sz="6" w:space="0" w:color="DDDDDD"/>
            </w:tcBorders>
            <w:shd w:val="clear" w:color="auto" w:fill="auto"/>
            <w:noWrap/>
            <w:hideMark/>
          </w:tcPr>
          <w:p w:rsidR="007D5556" w:rsidRPr="007D5556" w:rsidRDefault="007D5556" w:rsidP="007D5556">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7D5556" w:rsidRPr="007D5556" w:rsidRDefault="007D5556" w:rsidP="007D5556">
            <w:pPr>
              <w:spacing w:after="0" w:line="300" w:lineRule="atLeast"/>
              <w:rPr>
                <w:rFonts w:ascii="Book Antiqua" w:eastAsia="Times New Roman" w:hAnsi="Book Antiqua" w:cs="Consolas"/>
              </w:rPr>
            </w:pPr>
            <w:proofErr w:type="spellStart"/>
            <w:r w:rsidRPr="007D5556">
              <w:rPr>
                <w:rFonts w:ascii="Book Antiqua" w:eastAsia="Times New Roman" w:hAnsi="Book Antiqua" w:cs="Consolas"/>
              </w:rPr>
              <w:t>myOutput</w:t>
            </w:r>
            <w:proofErr w:type="spellEnd"/>
            <w:r w:rsidRPr="007D5556">
              <w:rPr>
                <w:rFonts w:ascii="Book Antiqua" w:eastAsia="Times New Roman" w:hAnsi="Book Antiqua" w:cs="Consolas"/>
              </w:rPr>
              <w:t xml:space="preserve"> = </w:t>
            </w:r>
            <w:proofErr w:type="spellStart"/>
            <w:r w:rsidRPr="007D5556">
              <w:rPr>
                <w:rFonts w:ascii="Book Antiqua" w:eastAsia="Times New Roman" w:hAnsi="Book Antiqua" w:cs="Consolas"/>
              </w:rPr>
              <w:t>myMean</w:t>
            </w:r>
            <w:proofErr w:type="spellEnd"/>
            <w:r w:rsidRPr="007D5556">
              <w:rPr>
                <w:rFonts w:ascii="Book Antiqua" w:eastAsia="Times New Roman" w:hAnsi="Book Antiqua" w:cs="Consolas"/>
              </w:rPr>
              <w:t xml:space="preserve"> + </w:t>
            </w:r>
            <w:proofErr w:type="spellStart"/>
            <w:r w:rsidRPr="007D5556">
              <w:rPr>
                <w:rFonts w:ascii="Book Antiqua" w:eastAsia="Times New Roman" w:hAnsi="Book Antiqua" w:cs="Consolas"/>
              </w:rPr>
              <w:t>sqrt</w:t>
            </w:r>
            <w:proofErr w:type="spellEnd"/>
            <w:r w:rsidRPr="007D5556">
              <w:rPr>
                <w:rFonts w:ascii="Book Antiqua" w:eastAsia="Times New Roman" w:hAnsi="Book Antiqua" w:cs="Consolas"/>
              </w:rPr>
              <w:t>(</w:t>
            </w:r>
            <w:proofErr w:type="spellStart"/>
            <w:r w:rsidRPr="007D5556">
              <w:rPr>
                <w:rFonts w:ascii="Book Antiqua" w:eastAsia="Times New Roman" w:hAnsi="Book Antiqua" w:cs="Consolas"/>
              </w:rPr>
              <w:t>myVariance</w:t>
            </w:r>
            <w:proofErr w:type="spellEnd"/>
            <w:r w:rsidRPr="007D5556">
              <w:rPr>
                <w:rFonts w:ascii="Book Antiqua" w:eastAsia="Times New Roman" w:hAnsi="Book Antiqua" w:cs="Consolas"/>
              </w:rPr>
              <w:t>)*</w:t>
            </w:r>
            <w:proofErr w:type="spellStart"/>
            <w:r w:rsidRPr="007D5556">
              <w:rPr>
                <w:rFonts w:ascii="Book Antiqua" w:eastAsia="Times New Roman" w:hAnsi="Book Antiqua" w:cs="Consolas"/>
              </w:rPr>
              <w:t>randn</w:t>
            </w:r>
            <w:proofErr w:type="spellEnd"/>
            <w:r w:rsidRPr="007D5556">
              <w:rPr>
                <w:rFonts w:ascii="Book Antiqua" w:eastAsia="Times New Roman" w:hAnsi="Book Antiqua" w:cs="Consolas"/>
              </w:rPr>
              <w:t>(1,myLength);</w:t>
            </w:r>
          </w:p>
        </w:tc>
      </w:tr>
    </w:tbl>
    <w:p w:rsidR="007D5556" w:rsidRDefault="007D5556" w:rsidP="007525FE">
      <w:pPr>
        <w:rPr>
          <w:rFonts w:ascii="Book Antiqua" w:eastAsia="Calibri" w:hAnsi="Book Antiqua" w:cs="Calibri"/>
          <w:b/>
        </w:rPr>
      </w:pP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67</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difference between in fixed point and floating point?</w:t>
      </w:r>
    </w:p>
    <w:p w:rsidR="009C2FA9" w:rsidRPr="009C2FA9" w:rsidRDefault="009C2FA9" w:rsidP="007525FE">
      <w:pPr>
        <w:rPr>
          <w:rFonts w:ascii="Book Antiqua" w:eastAsia="Calibri" w:hAnsi="Book Antiqua" w:cs="Calibri"/>
          <w:b/>
          <w:color w:val="000000" w:themeColor="text1"/>
        </w:rPr>
      </w:pPr>
      <w:r w:rsidRPr="009C2FA9">
        <w:rPr>
          <w:rFonts w:ascii="Book Antiqua" w:hAnsi="Book Antiqua"/>
          <w:color w:val="000000" w:themeColor="text1"/>
        </w:rPr>
        <w:t>The main difference is in calculation error. In fixed point arithmetic you can put an upper margin on your absolute error, while in floating point arithmetic you can put an upper margin on your relative error.</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lastRenderedPageBreak/>
        <w:t>68</w:t>
      </w:r>
      <w:proofErr w:type="gramStart"/>
      <w:r w:rsidRPr="0067410D">
        <w:rPr>
          <w:rFonts w:ascii="Calibri" w:eastAsia="Calibri" w:hAnsi="Calibri" w:cs="Calibri"/>
          <w:b/>
          <w:sz w:val="28"/>
          <w:szCs w:val="28"/>
        </w:rPr>
        <w:t>.Floating</w:t>
      </w:r>
      <w:proofErr w:type="gramEnd"/>
      <w:r w:rsidRPr="0067410D">
        <w:rPr>
          <w:rFonts w:ascii="Calibri" w:eastAsia="Calibri" w:hAnsi="Calibri" w:cs="Calibri"/>
          <w:b/>
          <w:sz w:val="28"/>
          <w:szCs w:val="28"/>
        </w:rPr>
        <w:t xml:space="preserve"> point minimum and maximums value?</w:t>
      </w:r>
    </w:p>
    <w:tbl>
      <w:tblPr>
        <w:tblW w:w="0" w:type="auto"/>
        <w:tblBorders>
          <w:top w:val="outset" w:sz="2" w:space="0" w:color="auto"/>
          <w:left w:val="outset" w:sz="2" w:space="0" w:color="auto"/>
          <w:bottom w:val="outset" w:sz="2" w:space="0" w:color="auto"/>
          <w:right w:val="outset" w:sz="2" w:space="0" w:color="auto"/>
        </w:tblBorders>
        <w:shd w:val="clear" w:color="auto" w:fill="FFFFFF"/>
        <w:tblCellMar>
          <w:top w:w="15" w:type="dxa"/>
          <w:left w:w="15" w:type="dxa"/>
          <w:bottom w:w="15" w:type="dxa"/>
          <w:right w:w="15" w:type="dxa"/>
        </w:tblCellMar>
        <w:tblLook w:val="04A0"/>
      </w:tblPr>
      <w:tblGrid>
        <w:gridCol w:w="1168"/>
        <w:gridCol w:w="5906"/>
        <w:gridCol w:w="2526"/>
      </w:tblGrid>
      <w:tr w:rsidR="00B25866" w:rsidRPr="00B25866" w:rsidTr="00B25866">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B25866" w:rsidRPr="00B25866" w:rsidRDefault="00B25866" w:rsidP="00B25866">
            <w:pPr>
              <w:spacing w:after="0" w:line="240" w:lineRule="auto"/>
              <w:rPr>
                <w:rFonts w:ascii="Verdana" w:eastAsia="Times New Roman" w:hAnsi="Verdana" w:cs="Times New Roman"/>
                <w:color w:val="000000"/>
                <w:sz w:val="24"/>
                <w:szCs w:val="24"/>
              </w:rPr>
            </w:pPr>
            <w:r w:rsidRPr="00B25866">
              <w:rPr>
                <w:rFonts w:ascii="Lucida Sans Typewriter" w:eastAsia="Times New Roman" w:hAnsi="Lucida Sans Typewriter" w:cs="Courier New"/>
                <w:color w:val="333399"/>
              </w:rPr>
              <w:t>FLT_MAX</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B25866" w:rsidRPr="00B25866" w:rsidRDefault="00B25866" w:rsidP="00B25866">
            <w:pPr>
              <w:spacing w:after="0" w:line="240" w:lineRule="auto"/>
              <w:rPr>
                <w:rFonts w:ascii="Verdana" w:eastAsia="Times New Roman" w:hAnsi="Verdana" w:cs="Times New Roman"/>
                <w:color w:val="000000"/>
                <w:sz w:val="24"/>
                <w:szCs w:val="24"/>
              </w:rPr>
            </w:pPr>
            <w:r w:rsidRPr="00B25866">
              <w:rPr>
                <w:rFonts w:ascii="Verdana" w:eastAsia="Times New Roman" w:hAnsi="Verdana" w:cs="Times New Roman"/>
                <w:color w:val="000000"/>
                <w:sz w:val="24"/>
                <w:szCs w:val="24"/>
              </w:rPr>
              <w:t>Maximum value of </w:t>
            </w:r>
            <w:r w:rsidRPr="00B25866">
              <w:rPr>
                <w:rFonts w:ascii="Lucida Sans Typewriter" w:eastAsia="Times New Roman" w:hAnsi="Lucida Sans Typewriter" w:cs="Times New Roman"/>
                <w:b/>
                <w:bCs/>
                <w:color w:val="333399"/>
              </w:rPr>
              <w:t>float</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B25866" w:rsidRPr="00B25866" w:rsidRDefault="00B25866" w:rsidP="00B25866">
            <w:pPr>
              <w:spacing w:after="0" w:line="240" w:lineRule="auto"/>
              <w:jc w:val="right"/>
              <w:rPr>
                <w:rFonts w:ascii="Verdana" w:eastAsia="Times New Roman" w:hAnsi="Verdana" w:cs="Times New Roman"/>
                <w:color w:val="000000"/>
                <w:sz w:val="24"/>
                <w:szCs w:val="24"/>
              </w:rPr>
            </w:pPr>
            <w:r w:rsidRPr="00B25866">
              <w:rPr>
                <w:rFonts w:ascii="Verdana" w:eastAsia="Times New Roman" w:hAnsi="Verdana" w:cs="Times New Roman"/>
                <w:color w:val="000000"/>
                <w:sz w:val="24"/>
                <w:szCs w:val="24"/>
              </w:rPr>
              <w:t>3.40282347e+38F</w:t>
            </w:r>
          </w:p>
        </w:tc>
      </w:tr>
      <w:tr w:rsidR="00B25866" w:rsidRPr="00B25866" w:rsidTr="00B25866">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B25866" w:rsidRPr="00B25866" w:rsidRDefault="00B25866" w:rsidP="00B25866">
            <w:pPr>
              <w:spacing w:after="0" w:line="240" w:lineRule="auto"/>
              <w:rPr>
                <w:rFonts w:ascii="Verdana" w:eastAsia="Times New Roman" w:hAnsi="Verdana" w:cs="Times New Roman"/>
                <w:color w:val="000000"/>
                <w:sz w:val="24"/>
                <w:szCs w:val="24"/>
              </w:rPr>
            </w:pPr>
            <w:r w:rsidRPr="00B25866">
              <w:rPr>
                <w:rFonts w:ascii="Lucida Sans Typewriter" w:eastAsia="Times New Roman" w:hAnsi="Lucida Sans Typewriter" w:cs="Courier New"/>
                <w:color w:val="333399"/>
              </w:rPr>
              <w:t>FLT_MIN</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B25866" w:rsidRPr="00B25866" w:rsidRDefault="00B25866" w:rsidP="00B25866">
            <w:pPr>
              <w:spacing w:after="0" w:line="240" w:lineRule="auto"/>
              <w:rPr>
                <w:rFonts w:ascii="Verdana" w:eastAsia="Times New Roman" w:hAnsi="Verdana" w:cs="Times New Roman"/>
                <w:color w:val="000000"/>
                <w:sz w:val="24"/>
                <w:szCs w:val="24"/>
              </w:rPr>
            </w:pPr>
            <w:r w:rsidRPr="00B25866">
              <w:rPr>
                <w:rFonts w:ascii="Verdana" w:eastAsia="Times New Roman" w:hAnsi="Verdana" w:cs="Times New Roman"/>
                <w:color w:val="000000"/>
                <w:sz w:val="24"/>
                <w:szCs w:val="24"/>
              </w:rPr>
              <w:t>Minimum normalized positive floating-point number value of </w:t>
            </w:r>
            <w:r w:rsidRPr="00B25866">
              <w:rPr>
                <w:rFonts w:ascii="Lucida Sans Typewriter" w:eastAsia="Times New Roman" w:hAnsi="Lucida Sans Typewriter" w:cs="Times New Roman"/>
                <w:b/>
                <w:bCs/>
                <w:color w:val="333399"/>
              </w:rPr>
              <w:t>float</w:t>
            </w:r>
          </w:p>
        </w:tc>
        <w:tc>
          <w:tcPr>
            <w:tcW w:w="0" w:type="auto"/>
            <w:tcBorders>
              <w:top w:val="outset" w:sz="6" w:space="0" w:color="000000"/>
              <w:left w:val="outset" w:sz="2" w:space="0" w:color="000000"/>
              <w:bottom w:val="outset" w:sz="6" w:space="0" w:color="000000"/>
              <w:right w:val="outset" w:sz="2" w:space="0" w:color="000000"/>
            </w:tcBorders>
            <w:shd w:val="clear" w:color="auto" w:fill="FFFFFF"/>
            <w:tcMar>
              <w:top w:w="120" w:type="dxa"/>
              <w:left w:w="120" w:type="dxa"/>
              <w:bottom w:w="120" w:type="dxa"/>
              <w:right w:w="120" w:type="dxa"/>
            </w:tcMar>
            <w:vAlign w:val="center"/>
            <w:hideMark/>
          </w:tcPr>
          <w:p w:rsidR="00B25866" w:rsidRPr="00B25866" w:rsidRDefault="00B25866" w:rsidP="00B25866">
            <w:pPr>
              <w:spacing w:after="0" w:line="240" w:lineRule="auto"/>
              <w:jc w:val="right"/>
              <w:rPr>
                <w:rFonts w:ascii="Verdana" w:eastAsia="Times New Roman" w:hAnsi="Verdana" w:cs="Times New Roman"/>
                <w:color w:val="000000"/>
                <w:sz w:val="24"/>
                <w:szCs w:val="24"/>
              </w:rPr>
            </w:pPr>
            <w:r w:rsidRPr="00B25866">
              <w:rPr>
                <w:rFonts w:ascii="Verdana" w:eastAsia="Times New Roman" w:hAnsi="Verdana" w:cs="Times New Roman"/>
                <w:color w:val="000000"/>
                <w:sz w:val="24"/>
                <w:szCs w:val="24"/>
              </w:rPr>
              <w:t>1.175494351e-38F</w:t>
            </w:r>
          </w:p>
        </w:tc>
      </w:tr>
    </w:tbl>
    <w:p w:rsidR="007525FE" w:rsidRPr="0067410D" w:rsidRDefault="007525FE" w:rsidP="007525FE">
      <w:pPr>
        <w:rPr>
          <w:rFonts w:ascii="Calibri" w:eastAsia="Calibri" w:hAnsi="Calibri" w:cs="Calibri"/>
          <w:b/>
          <w:sz w:val="28"/>
          <w:szCs w:val="28"/>
        </w:rPr>
      </w:pPr>
      <w:r w:rsidRPr="0067410D">
        <w:rPr>
          <w:rFonts w:ascii="Calibri" w:eastAsia="Calibri" w:hAnsi="Calibri" w:cs="Calibri"/>
          <w:b/>
          <w:sz w:val="28"/>
          <w:szCs w:val="28"/>
        </w:rPr>
        <w:t xml:space="preserve">69.difference between in switch and multiport </w:t>
      </w:r>
      <w:proofErr w:type="spellStart"/>
      <w:r w:rsidRPr="0067410D">
        <w:rPr>
          <w:rFonts w:ascii="Calibri" w:eastAsia="Calibri" w:hAnsi="Calibri" w:cs="Calibri"/>
          <w:b/>
          <w:sz w:val="28"/>
          <w:szCs w:val="28"/>
        </w:rPr>
        <w:t>switch,after</w:t>
      </w:r>
      <w:proofErr w:type="spellEnd"/>
      <w:r w:rsidRPr="0067410D">
        <w:rPr>
          <w:rFonts w:ascii="Calibri" w:eastAsia="Calibri" w:hAnsi="Calibri" w:cs="Calibri"/>
          <w:b/>
          <w:sz w:val="28"/>
          <w:szCs w:val="28"/>
        </w:rPr>
        <w:t xml:space="preserve"> code generation how look like?</w:t>
      </w:r>
    </w:p>
    <w:p w:rsidR="007525FE" w:rsidRPr="0067410D" w:rsidRDefault="007525FE" w:rsidP="007525FE">
      <w:pPr>
        <w:rPr>
          <w:rFonts w:ascii="Calibri" w:eastAsia="Calibri" w:hAnsi="Calibri" w:cs="Calibri"/>
          <w:b/>
          <w:sz w:val="28"/>
          <w:szCs w:val="28"/>
        </w:rPr>
      </w:pPr>
      <w:r w:rsidRPr="0067410D">
        <w:rPr>
          <w:rFonts w:ascii="Calibri" w:eastAsia="Calibri" w:hAnsi="Calibri" w:cs="Calibri"/>
          <w:b/>
          <w:sz w:val="28"/>
          <w:szCs w:val="28"/>
        </w:rPr>
        <w:t>70</w:t>
      </w:r>
      <w:proofErr w:type="gramStart"/>
      <w:r w:rsidRPr="0067410D">
        <w:rPr>
          <w:rFonts w:ascii="Calibri" w:eastAsia="Calibri" w:hAnsi="Calibri" w:cs="Calibri"/>
          <w:b/>
          <w:sz w:val="28"/>
          <w:szCs w:val="28"/>
        </w:rPr>
        <w:t>.After</w:t>
      </w:r>
      <w:proofErr w:type="gramEnd"/>
      <w:r w:rsidRPr="0067410D">
        <w:rPr>
          <w:rFonts w:ascii="Calibri" w:eastAsia="Calibri" w:hAnsi="Calibri" w:cs="Calibri"/>
          <w:b/>
          <w:sz w:val="28"/>
          <w:szCs w:val="28"/>
        </w:rPr>
        <w:t xml:space="preserve"> code generation rate transition and </w:t>
      </w:r>
      <w:r w:rsidR="007B2F84" w:rsidRPr="0067410D">
        <w:rPr>
          <w:rFonts w:ascii="Calibri" w:eastAsia="Calibri" w:hAnsi="Calibri" w:cs="Calibri"/>
          <w:b/>
          <w:sz w:val="28"/>
          <w:szCs w:val="28"/>
        </w:rPr>
        <w:t>product</w:t>
      </w:r>
      <w:r w:rsidRPr="0067410D">
        <w:rPr>
          <w:rFonts w:ascii="Calibri" w:eastAsia="Calibri" w:hAnsi="Calibri" w:cs="Calibri"/>
          <w:b/>
          <w:sz w:val="28"/>
          <w:szCs w:val="28"/>
        </w:rPr>
        <w:t xml:space="preserve"> blocks  how look like?</w:t>
      </w:r>
    </w:p>
    <w:p w:rsidR="007525FE" w:rsidRPr="0067410D" w:rsidRDefault="007525FE" w:rsidP="007525FE">
      <w:pPr>
        <w:rPr>
          <w:rFonts w:ascii="Calibri" w:eastAsia="Calibri" w:hAnsi="Calibri" w:cs="Calibri"/>
          <w:b/>
          <w:sz w:val="28"/>
          <w:szCs w:val="28"/>
        </w:rPr>
      </w:pPr>
      <w:r w:rsidRPr="0067410D">
        <w:rPr>
          <w:rFonts w:ascii="Calibri" w:eastAsia="Calibri" w:hAnsi="Calibri" w:cs="Calibri"/>
          <w:b/>
          <w:sz w:val="28"/>
          <w:szCs w:val="28"/>
        </w:rPr>
        <w:t>71</w:t>
      </w:r>
      <w:proofErr w:type="gramStart"/>
      <w:r w:rsidRPr="0067410D">
        <w:rPr>
          <w:rFonts w:ascii="Calibri" w:eastAsia="Calibri" w:hAnsi="Calibri" w:cs="Calibri"/>
          <w:b/>
          <w:sz w:val="28"/>
          <w:szCs w:val="28"/>
        </w:rPr>
        <w:t>.w</w:t>
      </w:r>
      <w:r w:rsidR="009C2FA9">
        <w:rPr>
          <w:rFonts w:ascii="Calibri" w:eastAsia="Calibri" w:hAnsi="Calibri" w:cs="Calibri"/>
          <w:b/>
          <w:sz w:val="28"/>
          <w:szCs w:val="28"/>
        </w:rPr>
        <w:t>h</w:t>
      </w:r>
      <w:r w:rsidRPr="0067410D">
        <w:rPr>
          <w:rFonts w:ascii="Calibri" w:eastAsia="Calibri" w:hAnsi="Calibri" w:cs="Calibri"/>
          <w:b/>
          <w:sz w:val="28"/>
          <w:szCs w:val="28"/>
        </w:rPr>
        <w:t>ich</w:t>
      </w:r>
      <w:proofErr w:type="gramEnd"/>
      <w:r w:rsidRPr="0067410D">
        <w:rPr>
          <w:rFonts w:ascii="Calibri" w:eastAsia="Calibri" w:hAnsi="Calibri" w:cs="Calibri"/>
          <w:b/>
          <w:sz w:val="28"/>
          <w:szCs w:val="28"/>
        </w:rPr>
        <w:t xml:space="preserve"> condition your using in integrated blocks?</w:t>
      </w: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72</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difference between in delay unit delay and tapped delay blocks?</w:t>
      </w:r>
    </w:p>
    <w:p w:rsidR="00562DB1" w:rsidRDefault="00562DB1" w:rsidP="007525FE">
      <w:pPr>
        <w:rPr>
          <w:rFonts w:ascii="Arial" w:hAnsi="Arial" w:cs="Arial"/>
          <w:color w:val="1A1A1A"/>
          <w:sz w:val="20"/>
          <w:szCs w:val="20"/>
          <w:shd w:val="clear" w:color="auto" w:fill="FFFFFF"/>
        </w:rPr>
      </w:pPr>
      <w:r w:rsidRPr="00562DB1">
        <w:rPr>
          <w:rFonts w:ascii="Arial" w:hAnsi="Arial" w:cs="Arial"/>
          <w:b/>
          <w:color w:val="1A1A1A"/>
          <w:sz w:val="20"/>
          <w:szCs w:val="20"/>
          <w:shd w:val="clear" w:color="auto" w:fill="FFFFFF"/>
        </w:rPr>
        <w:t xml:space="preserve">Tapped Delay </w:t>
      </w:r>
      <w:proofErr w:type="gramStart"/>
      <w:r w:rsidRPr="00562DB1">
        <w:rPr>
          <w:rFonts w:ascii="Arial" w:hAnsi="Arial" w:cs="Arial"/>
          <w:b/>
          <w:color w:val="1A1A1A"/>
          <w:sz w:val="20"/>
          <w:szCs w:val="20"/>
          <w:shd w:val="clear" w:color="auto" w:fill="FFFFFF"/>
        </w:rPr>
        <w:t>block</w:t>
      </w:r>
      <w:r>
        <w:rPr>
          <w:rFonts w:ascii="Arial" w:hAnsi="Arial" w:cs="Arial"/>
          <w:color w:val="1A1A1A"/>
          <w:sz w:val="20"/>
          <w:szCs w:val="20"/>
          <w:shd w:val="clear" w:color="auto" w:fill="FFFFFF"/>
        </w:rPr>
        <w:t xml:space="preserve">  Specify</w:t>
      </w:r>
      <w:proofErr w:type="gramEnd"/>
      <w:r>
        <w:rPr>
          <w:rFonts w:ascii="Arial" w:hAnsi="Arial" w:cs="Arial"/>
          <w:color w:val="1A1A1A"/>
          <w:sz w:val="20"/>
          <w:szCs w:val="20"/>
          <w:shd w:val="clear" w:color="auto" w:fill="FFFFFF"/>
        </w:rPr>
        <w:t xml:space="preserve"> the initial output of the simulation. The </w:t>
      </w:r>
      <w:r>
        <w:rPr>
          <w:rStyle w:val="Strong"/>
          <w:rFonts w:ascii="Arial" w:hAnsi="Arial" w:cs="Arial"/>
          <w:color w:val="1A1A1A"/>
          <w:sz w:val="20"/>
          <w:szCs w:val="20"/>
          <w:shd w:val="clear" w:color="auto" w:fill="FFFFFF"/>
        </w:rPr>
        <w:t>Initial condition</w:t>
      </w:r>
      <w:r>
        <w:rPr>
          <w:rFonts w:ascii="Arial" w:hAnsi="Arial" w:cs="Arial"/>
          <w:color w:val="1A1A1A"/>
          <w:sz w:val="20"/>
          <w:szCs w:val="20"/>
          <w:shd w:val="clear" w:color="auto" w:fill="FFFFFF"/>
        </w:rPr>
        <w:t> parameter is converted from a double to the input data type offline using round-to-nearest and saturation. Simulink software does not allow you to set the initial condition of this block to </w:t>
      </w:r>
      <w:proofErr w:type="spellStart"/>
      <w:proofErr w:type="gramStart"/>
      <w:r>
        <w:rPr>
          <w:rStyle w:val="HTMLCode"/>
          <w:rFonts w:ascii="Consolas" w:eastAsiaTheme="minorEastAsia" w:hAnsi="Consolas" w:cs="Consolas"/>
          <w:color w:val="1A1A1A"/>
          <w:shd w:val="clear" w:color="auto" w:fill="FFFFFF"/>
        </w:rPr>
        <w:t>inf</w:t>
      </w:r>
      <w:proofErr w:type="spellEnd"/>
      <w:proofErr w:type="gramEnd"/>
      <w:r>
        <w:rPr>
          <w:rFonts w:ascii="Arial" w:hAnsi="Arial" w:cs="Arial"/>
          <w:color w:val="1A1A1A"/>
          <w:sz w:val="20"/>
          <w:szCs w:val="20"/>
          <w:shd w:val="clear" w:color="auto" w:fill="FFFFFF"/>
        </w:rPr>
        <w:t> or </w:t>
      </w:r>
      <w:proofErr w:type="spellStart"/>
      <w:r>
        <w:rPr>
          <w:rStyle w:val="HTMLCode"/>
          <w:rFonts w:ascii="Consolas" w:eastAsiaTheme="minorEastAsia" w:hAnsi="Consolas" w:cs="Consolas"/>
          <w:color w:val="1A1A1A"/>
          <w:shd w:val="clear" w:color="auto" w:fill="FFFFFF"/>
        </w:rPr>
        <w:t>NaN</w:t>
      </w:r>
      <w:proofErr w:type="spellEnd"/>
      <w:r>
        <w:rPr>
          <w:rFonts w:ascii="Arial" w:hAnsi="Arial" w:cs="Arial"/>
          <w:color w:val="1A1A1A"/>
          <w:sz w:val="20"/>
          <w:szCs w:val="20"/>
          <w:shd w:val="clear" w:color="auto" w:fill="FFFFFF"/>
        </w:rPr>
        <w:t>.</w:t>
      </w:r>
    </w:p>
    <w:tbl>
      <w:tblPr>
        <w:tblW w:w="15735" w:type="dxa"/>
        <w:tblBorders>
          <w:top w:val="single" w:sz="6" w:space="0" w:color="CCCCCC"/>
          <w:left w:val="single" w:sz="6" w:space="0" w:color="CCCCCC"/>
        </w:tblBorders>
        <w:shd w:val="clear" w:color="auto" w:fill="FFFFFF"/>
        <w:tblCellMar>
          <w:top w:w="15" w:type="dxa"/>
          <w:left w:w="15" w:type="dxa"/>
          <w:bottom w:w="15" w:type="dxa"/>
          <w:right w:w="15" w:type="dxa"/>
        </w:tblCellMar>
        <w:tblLook w:val="04A0"/>
      </w:tblPr>
      <w:tblGrid>
        <w:gridCol w:w="1335"/>
        <w:gridCol w:w="3690"/>
        <w:gridCol w:w="5903"/>
        <w:gridCol w:w="4807"/>
      </w:tblGrid>
      <w:tr w:rsidR="00562DB1" w:rsidRPr="00562DB1" w:rsidTr="00562DB1">
        <w:trPr>
          <w:tblHeader/>
        </w:trPr>
        <w:tc>
          <w:tcPr>
            <w:tcW w:w="1335"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562DB1" w:rsidRPr="00562DB1" w:rsidRDefault="00562DB1" w:rsidP="00562DB1">
            <w:pPr>
              <w:spacing w:after="0" w:line="240" w:lineRule="auto"/>
              <w:rPr>
                <w:rFonts w:ascii="Arial" w:eastAsia="Times New Roman" w:hAnsi="Arial" w:cs="Arial"/>
                <w:b/>
                <w:bCs/>
                <w:color w:val="000000"/>
                <w:sz w:val="18"/>
                <w:szCs w:val="18"/>
              </w:rPr>
            </w:pPr>
            <w:r w:rsidRPr="00562DB1">
              <w:rPr>
                <w:rFonts w:ascii="Arial" w:eastAsia="Times New Roman" w:hAnsi="Arial" w:cs="Arial"/>
                <w:b/>
                <w:bCs/>
                <w:color w:val="000000"/>
                <w:sz w:val="18"/>
                <w:szCs w:val="18"/>
              </w:rPr>
              <w:t>Capability</w:t>
            </w:r>
          </w:p>
        </w:tc>
        <w:tc>
          <w:tcPr>
            <w:tcW w:w="3690"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562DB1" w:rsidRPr="00562DB1" w:rsidRDefault="00562DB1" w:rsidP="00562DB1">
            <w:pPr>
              <w:spacing w:after="0" w:line="240" w:lineRule="auto"/>
              <w:rPr>
                <w:rFonts w:ascii="Arial" w:eastAsia="Times New Roman" w:hAnsi="Arial" w:cs="Arial"/>
                <w:b/>
                <w:bCs/>
                <w:color w:val="000000"/>
                <w:sz w:val="18"/>
                <w:szCs w:val="18"/>
              </w:rPr>
            </w:pPr>
            <w:r w:rsidRPr="00562DB1">
              <w:rPr>
                <w:rFonts w:ascii="Arial" w:eastAsia="Times New Roman" w:hAnsi="Arial" w:cs="Arial"/>
                <w:b/>
                <w:bCs/>
                <w:color w:val="000000"/>
                <w:sz w:val="18"/>
                <w:szCs w:val="18"/>
              </w:rPr>
              <w:t>Memory</w:t>
            </w:r>
          </w:p>
        </w:tc>
        <w:tc>
          <w:tcPr>
            <w:tcW w:w="5903"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562DB1" w:rsidRPr="00562DB1" w:rsidRDefault="00562DB1" w:rsidP="00562DB1">
            <w:pPr>
              <w:spacing w:after="0" w:line="240" w:lineRule="auto"/>
              <w:rPr>
                <w:rFonts w:ascii="Arial" w:eastAsia="Times New Roman" w:hAnsi="Arial" w:cs="Arial"/>
                <w:b/>
                <w:bCs/>
                <w:color w:val="000000"/>
                <w:sz w:val="18"/>
                <w:szCs w:val="18"/>
              </w:rPr>
            </w:pPr>
            <w:r w:rsidRPr="00562DB1">
              <w:rPr>
                <w:rFonts w:ascii="Arial" w:eastAsia="Times New Roman" w:hAnsi="Arial" w:cs="Arial"/>
                <w:b/>
                <w:bCs/>
                <w:color w:val="000000"/>
                <w:sz w:val="18"/>
                <w:szCs w:val="18"/>
              </w:rPr>
              <w:t>Unit Delay</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562DB1" w:rsidRPr="00562DB1" w:rsidRDefault="00562DB1" w:rsidP="00562DB1">
            <w:pPr>
              <w:spacing w:after="0" w:line="240" w:lineRule="auto"/>
              <w:rPr>
                <w:rFonts w:ascii="Arial" w:eastAsia="Times New Roman" w:hAnsi="Arial" w:cs="Arial"/>
                <w:b/>
                <w:bCs/>
                <w:color w:val="000000"/>
                <w:sz w:val="18"/>
                <w:szCs w:val="18"/>
              </w:rPr>
            </w:pPr>
            <w:r w:rsidRPr="00562DB1">
              <w:rPr>
                <w:rFonts w:ascii="Arial" w:eastAsia="Times New Roman" w:hAnsi="Arial" w:cs="Arial"/>
                <w:b/>
                <w:bCs/>
                <w:color w:val="000000"/>
                <w:sz w:val="18"/>
                <w:szCs w:val="18"/>
              </w:rPr>
              <w:t>Zero-Order Hold</w:t>
            </w:r>
          </w:p>
        </w:tc>
      </w:tr>
      <w:tr w:rsidR="00562DB1" w:rsidRPr="00562DB1" w:rsidTr="00562D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Specification of initial condition</w:t>
            </w:r>
          </w:p>
        </w:tc>
        <w:tc>
          <w:tcPr>
            <w:tcW w:w="36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Yes</w:t>
            </w:r>
          </w:p>
        </w:tc>
        <w:tc>
          <w:tcPr>
            <w:tcW w:w="5903"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Yes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No, because the block output at time t = 0 must match the input value.</w:t>
            </w:r>
          </w:p>
        </w:tc>
      </w:tr>
      <w:tr w:rsidR="00562DB1" w:rsidRPr="00562DB1" w:rsidTr="00562D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Specification of sample time</w:t>
            </w:r>
          </w:p>
        </w:tc>
        <w:tc>
          <w:tcPr>
            <w:tcW w:w="36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No, because the block can only inherit sample time from the driving block or the solver used for the entire model.</w:t>
            </w:r>
          </w:p>
        </w:tc>
        <w:tc>
          <w:tcPr>
            <w:tcW w:w="5903"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Yes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Yes</w:t>
            </w:r>
          </w:p>
        </w:tc>
      </w:tr>
      <w:tr w:rsidR="00562DB1" w:rsidRPr="00562DB1" w:rsidTr="00562D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Support for frame-based signals</w:t>
            </w:r>
          </w:p>
        </w:tc>
        <w:tc>
          <w:tcPr>
            <w:tcW w:w="36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No</w:t>
            </w:r>
          </w:p>
        </w:tc>
        <w:tc>
          <w:tcPr>
            <w:tcW w:w="5903"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Yes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Yes</w:t>
            </w:r>
          </w:p>
        </w:tc>
      </w:tr>
      <w:tr w:rsidR="00562DB1" w:rsidRPr="00562DB1" w:rsidTr="00562DB1">
        <w:tc>
          <w:tcPr>
            <w:tcW w:w="133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Support for state logging</w:t>
            </w:r>
          </w:p>
        </w:tc>
        <w:tc>
          <w:tcPr>
            <w:tcW w:w="369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No</w:t>
            </w:r>
          </w:p>
        </w:tc>
        <w:tc>
          <w:tcPr>
            <w:tcW w:w="5903"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Yes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562DB1" w:rsidRPr="00562DB1" w:rsidRDefault="00562DB1" w:rsidP="00562DB1">
            <w:pPr>
              <w:spacing w:after="0" w:line="240" w:lineRule="auto"/>
              <w:rPr>
                <w:rFonts w:ascii="Arial" w:eastAsia="Times New Roman" w:hAnsi="Arial" w:cs="Arial"/>
                <w:color w:val="1A1A1A"/>
                <w:sz w:val="18"/>
                <w:szCs w:val="18"/>
              </w:rPr>
            </w:pPr>
            <w:r w:rsidRPr="00562DB1">
              <w:rPr>
                <w:rFonts w:ascii="Arial" w:eastAsia="Times New Roman" w:hAnsi="Arial" w:cs="Arial"/>
                <w:color w:val="1A1A1A"/>
                <w:sz w:val="18"/>
                <w:szCs w:val="18"/>
              </w:rPr>
              <w:t>No</w:t>
            </w:r>
          </w:p>
        </w:tc>
      </w:tr>
    </w:tbl>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73</w:t>
      </w:r>
      <w:proofErr w:type="gramStart"/>
      <w:r w:rsidRPr="0067410D">
        <w:rPr>
          <w:rFonts w:ascii="Calibri" w:eastAsia="Calibri" w:hAnsi="Calibri" w:cs="Calibri"/>
          <w:b/>
          <w:sz w:val="28"/>
          <w:szCs w:val="28"/>
        </w:rPr>
        <w:t>.while</w:t>
      </w:r>
      <w:proofErr w:type="gramEnd"/>
      <w:r w:rsidRPr="0067410D">
        <w:rPr>
          <w:rFonts w:ascii="Calibri" w:eastAsia="Calibri" w:hAnsi="Calibri" w:cs="Calibri"/>
          <w:b/>
          <w:sz w:val="28"/>
          <w:szCs w:val="28"/>
        </w:rPr>
        <w:t xml:space="preserve"> running model it's possible to change parameter values, if yes how to change?</w:t>
      </w:r>
    </w:p>
    <w:p w:rsidR="007B2F84" w:rsidRDefault="00B87202" w:rsidP="007525FE">
      <w:pPr>
        <w:rPr>
          <w:rFonts w:ascii="Book Antiqua" w:hAnsi="Book Antiqua" w:cs="Arial"/>
          <w:shd w:val="clear" w:color="auto" w:fill="FFFFFF"/>
        </w:rPr>
      </w:pPr>
      <w:proofErr w:type="gramStart"/>
      <w:r w:rsidRPr="001E1E42">
        <w:rPr>
          <w:rFonts w:ascii="Book Antiqua" w:hAnsi="Book Antiqua" w:cs="Arial"/>
          <w:shd w:val="clear" w:color="auto" w:fill="FFFFFF"/>
        </w:rPr>
        <w:t>yes</w:t>
      </w:r>
      <w:proofErr w:type="gramEnd"/>
      <w:r w:rsidRPr="001E1E42">
        <w:rPr>
          <w:rFonts w:ascii="Book Antiqua" w:hAnsi="Book Antiqua" w:cs="Arial"/>
          <w:shd w:val="clear" w:color="auto" w:fill="FFFFFF"/>
        </w:rPr>
        <w:t xml:space="preserve">, that should be possible as long the </w:t>
      </w:r>
      <w:proofErr w:type="spellStart"/>
      <w:r w:rsidRPr="001E1E42">
        <w:rPr>
          <w:rFonts w:ascii="Book Antiqua" w:hAnsi="Book Antiqua" w:cs="Arial"/>
          <w:shd w:val="clear" w:color="auto" w:fill="FFFFFF"/>
        </w:rPr>
        <w:t>the</w:t>
      </w:r>
      <w:proofErr w:type="spellEnd"/>
      <w:r w:rsidRPr="001E1E42">
        <w:rPr>
          <w:rFonts w:ascii="Book Antiqua" w:hAnsi="Book Antiqua" w:cs="Arial"/>
          <w:shd w:val="clear" w:color="auto" w:fill="FFFFFF"/>
        </w:rPr>
        <w:t xml:space="preserve"> parameter is marked as tunable (which it is by default, I think). You will need to run </w:t>
      </w:r>
      <w:proofErr w:type="spellStart"/>
      <w:r w:rsidRPr="001E1E42">
        <w:rPr>
          <w:rFonts w:ascii="Book Antiqua" w:hAnsi="Book Antiqua" w:cs="Arial"/>
          <w:shd w:val="clear" w:color="auto" w:fill="FFFFFF"/>
        </w:rPr>
        <w:t>Ctrl+D</w:t>
      </w:r>
      <w:proofErr w:type="spellEnd"/>
      <w:r w:rsidRPr="001E1E42">
        <w:rPr>
          <w:rFonts w:ascii="Book Antiqua" w:hAnsi="Book Antiqua" w:cs="Arial"/>
          <w:shd w:val="clear" w:color="auto" w:fill="FFFFFF"/>
        </w:rPr>
        <w:t xml:space="preserve"> on the model or </w:t>
      </w:r>
      <w:proofErr w:type="spellStart"/>
      <w:r w:rsidRPr="001E1E42">
        <w:rPr>
          <w:rStyle w:val="HTMLTypewriter"/>
          <w:rFonts w:ascii="Book Antiqua" w:eastAsiaTheme="minorEastAsia" w:hAnsi="Book Antiqua"/>
          <w:sz w:val="22"/>
          <w:szCs w:val="22"/>
          <w:shd w:val="clear" w:color="auto" w:fill="FFFFFF"/>
        </w:rPr>
        <w:t>set_</w:t>
      </w:r>
      <w:proofErr w:type="gramStart"/>
      <w:r w:rsidRPr="001E1E42">
        <w:rPr>
          <w:rStyle w:val="HTMLTypewriter"/>
          <w:rFonts w:ascii="Book Antiqua" w:eastAsiaTheme="minorEastAsia" w:hAnsi="Book Antiqua"/>
          <w:sz w:val="22"/>
          <w:szCs w:val="22"/>
          <w:shd w:val="clear" w:color="auto" w:fill="FFFFFF"/>
        </w:rPr>
        <w:t>param</w:t>
      </w:r>
      <w:proofErr w:type="spellEnd"/>
      <w:r w:rsidRPr="001E1E42">
        <w:rPr>
          <w:rStyle w:val="HTMLTypewriter"/>
          <w:rFonts w:ascii="Book Antiqua" w:eastAsiaTheme="minorEastAsia" w:hAnsi="Book Antiqua"/>
          <w:sz w:val="22"/>
          <w:szCs w:val="22"/>
          <w:shd w:val="clear" w:color="auto" w:fill="FFFFFF"/>
        </w:rPr>
        <w:t>(</w:t>
      </w:r>
      <w:proofErr w:type="gramEnd"/>
      <w:r w:rsidRPr="001E1E42">
        <w:rPr>
          <w:rStyle w:val="HTMLTypewriter"/>
          <w:rFonts w:ascii="Book Antiqua" w:eastAsiaTheme="minorEastAsia" w:hAnsi="Book Antiqua"/>
          <w:sz w:val="22"/>
          <w:szCs w:val="22"/>
          <w:shd w:val="clear" w:color="auto" w:fill="FFFFFF"/>
        </w:rPr>
        <w:t>'</w:t>
      </w:r>
      <w:proofErr w:type="spellStart"/>
      <w:r w:rsidRPr="001E1E42">
        <w:rPr>
          <w:rStyle w:val="HTMLTypewriter"/>
          <w:rFonts w:ascii="Book Antiqua" w:eastAsiaTheme="minorEastAsia" w:hAnsi="Book Antiqua"/>
          <w:sz w:val="22"/>
          <w:szCs w:val="22"/>
          <w:shd w:val="clear" w:color="auto" w:fill="FFFFFF"/>
        </w:rPr>
        <w:t>modelname</w:t>
      </w:r>
      <w:proofErr w:type="spellEnd"/>
      <w:r w:rsidRPr="001E1E42">
        <w:rPr>
          <w:rStyle w:val="HTMLTypewriter"/>
          <w:rFonts w:ascii="Book Antiqua" w:eastAsiaTheme="minorEastAsia" w:hAnsi="Book Antiqua"/>
          <w:sz w:val="22"/>
          <w:szCs w:val="22"/>
          <w:shd w:val="clear" w:color="auto" w:fill="FFFFFF"/>
        </w:rPr>
        <w:t>', '</w:t>
      </w:r>
      <w:proofErr w:type="spellStart"/>
      <w:r w:rsidRPr="001E1E42">
        <w:rPr>
          <w:rStyle w:val="HTMLTypewriter"/>
          <w:rFonts w:ascii="Book Antiqua" w:eastAsiaTheme="minorEastAsia" w:hAnsi="Book Antiqua"/>
          <w:sz w:val="22"/>
          <w:szCs w:val="22"/>
          <w:shd w:val="clear" w:color="auto" w:fill="FFFFFF"/>
        </w:rPr>
        <w:t>SimulationCommand</w:t>
      </w:r>
      <w:proofErr w:type="spellEnd"/>
      <w:r w:rsidRPr="001E1E42">
        <w:rPr>
          <w:rStyle w:val="HTMLTypewriter"/>
          <w:rFonts w:ascii="Book Antiqua" w:eastAsiaTheme="minorEastAsia" w:hAnsi="Book Antiqua"/>
          <w:sz w:val="22"/>
          <w:szCs w:val="22"/>
          <w:shd w:val="clear" w:color="auto" w:fill="FFFFFF"/>
        </w:rPr>
        <w:t>', 'update')</w:t>
      </w:r>
      <w:r w:rsidRPr="001E1E42">
        <w:rPr>
          <w:rFonts w:ascii="Book Antiqua" w:hAnsi="Book Antiqua" w:cs="Arial"/>
          <w:shd w:val="clear" w:color="auto" w:fill="FFFFFF"/>
        </w:rPr>
        <w:t> after changing the workspace value to ensure that Simulink notices the new value</w:t>
      </w:r>
    </w:p>
    <w:p w:rsidR="00333EA8" w:rsidRDefault="00333EA8" w:rsidP="007525FE">
      <w:pPr>
        <w:rPr>
          <w:rFonts w:ascii="Book Antiqua" w:eastAsia="Calibri" w:hAnsi="Book Antiqua" w:cs="Calibri"/>
          <w:b/>
        </w:rPr>
      </w:pPr>
    </w:p>
    <w:p w:rsidR="007525FE" w:rsidRDefault="007525FE" w:rsidP="007525FE">
      <w:pPr>
        <w:rPr>
          <w:rFonts w:ascii="Calibri" w:eastAsia="Calibri" w:hAnsi="Calibri" w:cs="Calibri"/>
          <w:b/>
          <w:sz w:val="28"/>
          <w:szCs w:val="28"/>
        </w:rPr>
      </w:pPr>
      <w:r w:rsidRPr="0067410D">
        <w:rPr>
          <w:rFonts w:ascii="Calibri" w:eastAsia="Calibri" w:hAnsi="Calibri" w:cs="Calibri"/>
          <w:b/>
          <w:sz w:val="28"/>
          <w:szCs w:val="28"/>
        </w:rPr>
        <w:t>74</w:t>
      </w:r>
      <w:proofErr w:type="gramStart"/>
      <w:r w:rsidRPr="0067410D">
        <w:rPr>
          <w:rFonts w:ascii="Calibri" w:eastAsia="Calibri" w:hAnsi="Calibri" w:cs="Calibri"/>
          <w:b/>
          <w:sz w:val="28"/>
          <w:szCs w:val="28"/>
        </w:rPr>
        <w:t>.How</w:t>
      </w:r>
      <w:proofErr w:type="gramEnd"/>
      <w:r w:rsidRPr="0067410D">
        <w:rPr>
          <w:rFonts w:ascii="Calibri" w:eastAsia="Calibri" w:hAnsi="Calibri" w:cs="Calibri"/>
          <w:b/>
          <w:sz w:val="28"/>
          <w:szCs w:val="28"/>
        </w:rPr>
        <w:t xml:space="preserve"> to create array and structure in </w:t>
      </w:r>
      <w:proofErr w:type="spellStart"/>
      <w:r w:rsidRPr="0067410D">
        <w:rPr>
          <w:rFonts w:ascii="Calibri" w:eastAsia="Calibri" w:hAnsi="Calibri" w:cs="Calibri"/>
          <w:b/>
          <w:sz w:val="28"/>
          <w:szCs w:val="28"/>
        </w:rPr>
        <w:t>simulink</w:t>
      </w:r>
      <w:proofErr w:type="spellEnd"/>
      <w:r w:rsidRPr="0067410D">
        <w:rPr>
          <w:rFonts w:ascii="Calibri" w:eastAsia="Calibri" w:hAnsi="Calibri" w:cs="Calibri"/>
          <w:b/>
          <w:sz w:val="28"/>
          <w:szCs w:val="28"/>
        </w:rPr>
        <w:t xml:space="preserve"> model?</w:t>
      </w:r>
    </w:p>
    <w:p w:rsidR="00333EA8" w:rsidRPr="00333EA8" w:rsidRDefault="00333EA8" w:rsidP="00333EA8">
      <w:pPr>
        <w:pStyle w:val="NormalWeb"/>
        <w:shd w:val="clear" w:color="auto" w:fill="FFFFFF"/>
        <w:spacing w:before="0" w:beforeAutospacing="0" w:after="150" w:afterAutospacing="0"/>
        <w:rPr>
          <w:rFonts w:ascii="Book Antiqua" w:hAnsi="Book Antiqua" w:cs="Arial"/>
          <w:color w:val="404040"/>
          <w:sz w:val="20"/>
          <w:szCs w:val="20"/>
        </w:rPr>
      </w:pPr>
      <w:r w:rsidRPr="00333EA8">
        <w:rPr>
          <w:rFonts w:ascii="Book Antiqua" w:hAnsi="Book Antiqua" w:cs="Arial"/>
          <w:color w:val="404040"/>
          <w:sz w:val="20"/>
          <w:szCs w:val="20"/>
        </w:rPr>
        <w:t>Here is the workflow for creating a structure in a </w:t>
      </w:r>
      <w:r w:rsidRPr="00333EA8">
        <w:rPr>
          <w:rStyle w:val="block"/>
          <w:rFonts w:ascii="Book Antiqua" w:hAnsi="Book Antiqua" w:cs="Arial"/>
          <w:color w:val="404040"/>
          <w:sz w:val="20"/>
          <w:szCs w:val="20"/>
        </w:rPr>
        <w:t>MATLAB Function</w:t>
      </w:r>
      <w:r w:rsidRPr="00333EA8">
        <w:rPr>
          <w:rFonts w:ascii="Book Antiqua" w:hAnsi="Book Antiqua" w:cs="Arial"/>
          <w:color w:val="404040"/>
          <w:sz w:val="20"/>
          <w:szCs w:val="20"/>
        </w:rPr>
        <w:t> block:</w:t>
      </w:r>
    </w:p>
    <w:p w:rsidR="00333EA8" w:rsidRPr="00333EA8" w:rsidRDefault="00333EA8" w:rsidP="00333EA8">
      <w:pPr>
        <w:pStyle w:val="NormalWeb"/>
        <w:numPr>
          <w:ilvl w:val="0"/>
          <w:numId w:val="13"/>
        </w:numPr>
        <w:shd w:val="clear" w:color="auto" w:fill="FFFFFF"/>
        <w:spacing w:before="0" w:beforeAutospacing="0" w:after="75" w:afterAutospacing="0"/>
        <w:ind w:left="360"/>
        <w:rPr>
          <w:rFonts w:ascii="Book Antiqua" w:hAnsi="Book Antiqua" w:cs="Arial"/>
          <w:color w:val="404040"/>
          <w:sz w:val="20"/>
          <w:szCs w:val="20"/>
        </w:rPr>
      </w:pPr>
      <w:r w:rsidRPr="00333EA8">
        <w:rPr>
          <w:rFonts w:ascii="Book Antiqua" w:hAnsi="Book Antiqua" w:cs="Arial"/>
          <w:color w:val="404040"/>
          <w:sz w:val="20"/>
          <w:szCs w:val="20"/>
        </w:rPr>
        <w:lastRenderedPageBreak/>
        <w:t>Decide on the type (or scope) of the structure (see </w:t>
      </w:r>
      <w:hyperlink r:id="rId22" w:history="1">
        <w:r w:rsidRPr="00333EA8">
          <w:rPr>
            <w:rStyle w:val="Hyperlink"/>
            <w:rFonts w:ascii="Book Antiqua" w:hAnsi="Book Antiqua" w:cs="Arial"/>
            <w:color w:val="004B87"/>
            <w:sz w:val="20"/>
            <w:szCs w:val="20"/>
          </w:rPr>
          <w:t>Types of Structures in MATLAB Function Blocks</w:t>
        </w:r>
      </w:hyperlink>
      <w:r w:rsidRPr="00333EA8">
        <w:rPr>
          <w:rFonts w:ascii="Book Antiqua" w:hAnsi="Book Antiqua" w:cs="Arial"/>
          <w:color w:val="404040"/>
          <w:sz w:val="20"/>
          <w:szCs w:val="20"/>
        </w:rPr>
        <w:t>).</w:t>
      </w:r>
    </w:p>
    <w:p w:rsidR="00333EA8" w:rsidRPr="00333EA8" w:rsidRDefault="00333EA8" w:rsidP="00333EA8">
      <w:pPr>
        <w:pStyle w:val="NormalWeb"/>
        <w:numPr>
          <w:ilvl w:val="0"/>
          <w:numId w:val="13"/>
        </w:numPr>
        <w:shd w:val="clear" w:color="auto" w:fill="FFFFFF"/>
        <w:spacing w:before="0" w:beforeAutospacing="0" w:after="75" w:afterAutospacing="0"/>
        <w:ind w:left="360"/>
        <w:rPr>
          <w:rFonts w:ascii="Book Antiqua" w:hAnsi="Book Antiqua" w:cs="Arial"/>
          <w:color w:val="404040"/>
          <w:sz w:val="20"/>
          <w:szCs w:val="20"/>
        </w:rPr>
      </w:pPr>
      <w:r w:rsidRPr="00333EA8">
        <w:rPr>
          <w:rFonts w:ascii="Book Antiqua" w:hAnsi="Book Antiqua" w:cs="Arial"/>
          <w:color w:val="404040"/>
          <w:sz w:val="20"/>
          <w:szCs w:val="20"/>
        </w:rPr>
        <w:t>Based on the scope, follow these guidelines for creating the structure:</w:t>
      </w:r>
    </w:p>
    <w:tbl>
      <w:tblPr>
        <w:tblW w:w="5000" w:type="pct"/>
        <w:tblInd w:w="360" w:type="dxa"/>
        <w:tblBorders>
          <w:top w:val="single" w:sz="6" w:space="0" w:color="CCCCCC"/>
          <w:left w:val="single" w:sz="6" w:space="0" w:color="CCCCCC"/>
        </w:tblBorders>
        <w:tblCellMar>
          <w:top w:w="15" w:type="dxa"/>
          <w:left w:w="15" w:type="dxa"/>
          <w:bottom w:w="15" w:type="dxa"/>
          <w:right w:w="15" w:type="dxa"/>
        </w:tblCellMar>
        <w:tblLook w:val="04A0"/>
      </w:tblPr>
      <w:tblGrid>
        <w:gridCol w:w="1394"/>
        <w:gridCol w:w="8116"/>
      </w:tblGrid>
      <w:tr w:rsidR="00333EA8" w:rsidRPr="00333EA8" w:rsidTr="00333EA8">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333EA8" w:rsidRPr="00333EA8" w:rsidRDefault="00333EA8">
            <w:pPr>
              <w:rPr>
                <w:rFonts w:ascii="Book Antiqua" w:hAnsi="Book Antiqua"/>
                <w:b/>
                <w:bCs/>
                <w:color w:val="000000"/>
                <w:sz w:val="20"/>
                <w:szCs w:val="20"/>
              </w:rPr>
            </w:pPr>
            <w:r w:rsidRPr="00333EA8">
              <w:rPr>
                <w:rFonts w:ascii="Book Antiqua" w:hAnsi="Book Antiqua"/>
                <w:b/>
                <w:bCs/>
                <w:color w:val="000000"/>
                <w:sz w:val="20"/>
                <w:szCs w:val="20"/>
              </w:rPr>
              <w:t>For Structure Scope:</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333EA8" w:rsidRPr="00333EA8" w:rsidRDefault="00333EA8">
            <w:pPr>
              <w:rPr>
                <w:rFonts w:ascii="Book Antiqua" w:hAnsi="Book Antiqua"/>
                <w:b/>
                <w:bCs/>
                <w:color w:val="000000"/>
                <w:sz w:val="20"/>
                <w:szCs w:val="20"/>
              </w:rPr>
            </w:pPr>
            <w:r w:rsidRPr="00333EA8">
              <w:rPr>
                <w:rFonts w:ascii="Book Antiqua" w:hAnsi="Book Antiqua"/>
                <w:b/>
                <w:bCs/>
                <w:color w:val="000000"/>
                <w:sz w:val="20"/>
                <w:szCs w:val="20"/>
              </w:rPr>
              <w:t>Follow These Steps:</w:t>
            </w:r>
          </w:p>
        </w:tc>
      </w:tr>
      <w:tr w:rsidR="00333EA8" w:rsidRPr="00333EA8" w:rsidTr="00333EA8">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pPr>
              <w:rPr>
                <w:rFonts w:ascii="Book Antiqua" w:hAnsi="Book Antiqua"/>
                <w:sz w:val="20"/>
                <w:szCs w:val="20"/>
              </w:rPr>
            </w:pPr>
            <w:r w:rsidRPr="00333EA8">
              <w:rPr>
                <w:rFonts w:ascii="Book Antiqua" w:hAnsi="Book Antiqua"/>
                <w:sz w:val="20"/>
                <w:szCs w:val="20"/>
              </w:rPr>
              <w:t>Input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rsidP="00333EA8">
            <w:pPr>
              <w:pStyle w:val="NormalWeb"/>
              <w:numPr>
                <w:ilvl w:val="1"/>
                <w:numId w:val="13"/>
              </w:numPr>
              <w:spacing w:before="0" w:beforeAutospacing="0" w:after="75" w:afterAutospacing="0"/>
              <w:ind w:left="360"/>
              <w:rPr>
                <w:rFonts w:ascii="Book Antiqua" w:hAnsi="Book Antiqua"/>
                <w:sz w:val="20"/>
                <w:szCs w:val="20"/>
              </w:rPr>
            </w:pPr>
            <w:r w:rsidRPr="00333EA8">
              <w:rPr>
                <w:rFonts w:ascii="Book Antiqua" w:hAnsi="Book Antiqua"/>
                <w:sz w:val="20"/>
                <w:szCs w:val="20"/>
              </w:rPr>
              <w:t>Create a </w:t>
            </w:r>
            <w:proofErr w:type="spellStart"/>
            <w:r w:rsidRPr="00333EA8">
              <w:rPr>
                <w:rStyle w:val="HTMLCode"/>
                <w:rFonts w:ascii="Book Antiqua" w:hAnsi="Book Antiqua" w:cs="Consolas"/>
              </w:rPr>
              <w:t>Simulink.Bus</w:t>
            </w:r>
            <w:proofErr w:type="spellEnd"/>
            <w:r w:rsidRPr="00333EA8">
              <w:rPr>
                <w:rFonts w:ascii="Book Antiqua" w:hAnsi="Book Antiqua"/>
                <w:sz w:val="20"/>
                <w:szCs w:val="20"/>
              </w:rPr>
              <w:t> object in the base workspace to define the structure input.</w:t>
            </w:r>
          </w:p>
          <w:p w:rsidR="00333EA8" w:rsidRPr="00333EA8" w:rsidRDefault="00333EA8" w:rsidP="00333EA8">
            <w:pPr>
              <w:pStyle w:val="NormalWeb"/>
              <w:numPr>
                <w:ilvl w:val="1"/>
                <w:numId w:val="13"/>
              </w:numPr>
              <w:spacing w:before="0" w:beforeAutospacing="0" w:after="75" w:afterAutospacing="0"/>
              <w:ind w:left="360"/>
              <w:rPr>
                <w:rFonts w:ascii="Book Antiqua" w:hAnsi="Book Antiqua"/>
                <w:sz w:val="20"/>
                <w:szCs w:val="20"/>
              </w:rPr>
            </w:pPr>
            <w:r w:rsidRPr="00333EA8">
              <w:rPr>
                <w:rFonts w:ascii="Book Antiqua" w:hAnsi="Book Antiqua"/>
                <w:sz w:val="20"/>
                <w:szCs w:val="20"/>
              </w:rPr>
              <w:t>Add data to the </w:t>
            </w:r>
            <w:r w:rsidRPr="00333EA8">
              <w:rPr>
                <w:rStyle w:val="block"/>
                <w:rFonts w:ascii="Book Antiqua" w:hAnsi="Book Antiqua"/>
                <w:sz w:val="20"/>
                <w:szCs w:val="20"/>
              </w:rPr>
              <w:t>MATLAB Function</w:t>
            </w:r>
            <w:r w:rsidRPr="00333EA8">
              <w:rPr>
                <w:rFonts w:ascii="Book Antiqua" w:hAnsi="Book Antiqua"/>
                <w:sz w:val="20"/>
                <w:szCs w:val="20"/>
              </w:rPr>
              <w:t> block, as described in </w:t>
            </w:r>
            <w:hyperlink r:id="rId23" w:history="1">
              <w:r w:rsidRPr="00333EA8">
                <w:rPr>
                  <w:rStyle w:val="Hyperlink"/>
                  <w:rFonts w:ascii="Book Antiqua" w:hAnsi="Book Antiqua"/>
                  <w:color w:val="004B87"/>
                  <w:sz w:val="20"/>
                  <w:szCs w:val="20"/>
                </w:rPr>
                <w:t>Adding Data to a MATLAB Function Block</w:t>
              </w:r>
            </w:hyperlink>
            <w:r w:rsidRPr="00333EA8">
              <w:rPr>
                <w:rFonts w:ascii="Book Antiqua" w:hAnsi="Book Antiqua"/>
                <w:sz w:val="20"/>
                <w:szCs w:val="20"/>
              </w:rPr>
              <w:t>. The data should have the following properties</w:t>
            </w:r>
          </w:p>
          <w:p w:rsidR="00333EA8" w:rsidRPr="00333EA8" w:rsidRDefault="00333EA8" w:rsidP="00333EA8">
            <w:pPr>
              <w:pStyle w:val="NormalWeb"/>
              <w:numPr>
                <w:ilvl w:val="2"/>
                <w:numId w:val="13"/>
              </w:numPr>
              <w:spacing w:before="0" w:beforeAutospacing="0" w:after="75" w:afterAutospacing="0"/>
              <w:ind w:left="360"/>
              <w:rPr>
                <w:rFonts w:ascii="Book Antiqua" w:hAnsi="Book Antiqua"/>
                <w:sz w:val="20"/>
                <w:szCs w:val="20"/>
              </w:rPr>
            </w:pPr>
            <w:r w:rsidRPr="00333EA8">
              <w:rPr>
                <w:rStyle w:val="Strong"/>
                <w:rFonts w:ascii="Book Antiqua" w:hAnsi="Book Antiqua"/>
                <w:sz w:val="20"/>
                <w:szCs w:val="20"/>
              </w:rPr>
              <w:t>Scope</w:t>
            </w:r>
            <w:r w:rsidRPr="00333EA8">
              <w:rPr>
                <w:rFonts w:ascii="Book Antiqua" w:hAnsi="Book Antiqua"/>
                <w:sz w:val="20"/>
                <w:szCs w:val="20"/>
              </w:rPr>
              <w:t> = </w:t>
            </w:r>
            <w:r w:rsidRPr="00333EA8">
              <w:rPr>
                <w:rStyle w:val="HTMLCode"/>
                <w:rFonts w:ascii="Book Antiqua" w:hAnsi="Book Antiqua" w:cs="Consolas"/>
              </w:rPr>
              <w:t>Input</w:t>
            </w:r>
          </w:p>
          <w:p w:rsidR="00333EA8" w:rsidRPr="00333EA8" w:rsidRDefault="00333EA8" w:rsidP="00333EA8">
            <w:pPr>
              <w:pStyle w:val="NormalWeb"/>
              <w:numPr>
                <w:ilvl w:val="2"/>
                <w:numId w:val="13"/>
              </w:numPr>
              <w:spacing w:before="0" w:beforeAutospacing="0" w:after="75" w:afterAutospacing="0"/>
              <w:ind w:left="360"/>
              <w:rPr>
                <w:rFonts w:ascii="Book Antiqua" w:hAnsi="Book Antiqua"/>
                <w:sz w:val="20"/>
                <w:szCs w:val="20"/>
              </w:rPr>
            </w:pPr>
            <w:r w:rsidRPr="00333EA8">
              <w:rPr>
                <w:rStyle w:val="Strong"/>
                <w:rFonts w:ascii="Book Antiqua" w:hAnsi="Book Antiqua"/>
                <w:sz w:val="20"/>
                <w:szCs w:val="20"/>
              </w:rPr>
              <w:t>Type</w:t>
            </w:r>
            <w:r w:rsidRPr="00333EA8">
              <w:rPr>
                <w:rFonts w:ascii="Book Antiqua" w:hAnsi="Book Antiqua"/>
                <w:sz w:val="20"/>
                <w:szCs w:val="20"/>
              </w:rPr>
              <w:t> = </w:t>
            </w:r>
            <w:r w:rsidRPr="00333EA8">
              <w:rPr>
                <w:rStyle w:val="HTMLCode"/>
                <w:rFonts w:ascii="Book Antiqua" w:hAnsi="Book Antiqua" w:cs="Consolas"/>
              </w:rPr>
              <w:t>Bus: &lt;object name&gt;</w:t>
            </w:r>
          </w:p>
          <w:p w:rsidR="00333EA8" w:rsidRPr="00333EA8" w:rsidRDefault="00333EA8" w:rsidP="00333EA8">
            <w:pPr>
              <w:pStyle w:val="NormalWeb"/>
              <w:spacing w:before="150" w:beforeAutospacing="0" w:after="75" w:afterAutospacing="0"/>
              <w:ind w:left="360"/>
              <w:rPr>
                <w:rFonts w:ascii="Book Antiqua" w:hAnsi="Book Antiqua"/>
                <w:sz w:val="20"/>
                <w:szCs w:val="20"/>
              </w:rPr>
            </w:pPr>
            <w:r w:rsidRPr="00333EA8">
              <w:rPr>
                <w:rFonts w:ascii="Book Antiqua" w:hAnsi="Book Antiqua"/>
                <w:sz w:val="20"/>
                <w:szCs w:val="20"/>
              </w:rPr>
              <w:t>For </w:t>
            </w:r>
            <w:r w:rsidRPr="00333EA8">
              <w:rPr>
                <w:rStyle w:val="HTMLCode"/>
                <w:rFonts w:ascii="Book Antiqua" w:hAnsi="Book Antiqua" w:cs="Consolas"/>
              </w:rPr>
              <w:t>&lt;object name&gt;</w:t>
            </w:r>
            <w:r w:rsidRPr="00333EA8">
              <w:rPr>
                <w:rFonts w:ascii="Book Antiqua" w:hAnsi="Book Antiqua"/>
                <w:sz w:val="20"/>
                <w:szCs w:val="20"/>
              </w:rPr>
              <w:t>, enter the name of the </w:t>
            </w:r>
            <w:proofErr w:type="spellStart"/>
            <w:r w:rsidRPr="00333EA8">
              <w:rPr>
                <w:rStyle w:val="HTMLCode"/>
                <w:rFonts w:ascii="Book Antiqua" w:hAnsi="Book Antiqua" w:cs="Consolas"/>
              </w:rPr>
              <w:t>Simulink.Bus</w:t>
            </w:r>
            <w:proofErr w:type="spellEnd"/>
            <w:r w:rsidRPr="00333EA8">
              <w:rPr>
                <w:rFonts w:ascii="Book Antiqua" w:hAnsi="Book Antiqua"/>
                <w:sz w:val="20"/>
                <w:szCs w:val="20"/>
              </w:rPr>
              <w:t> object that defines the structure input</w:t>
            </w:r>
          </w:p>
          <w:p w:rsidR="00333EA8" w:rsidRPr="00333EA8" w:rsidRDefault="00333EA8">
            <w:pPr>
              <w:pStyle w:val="NormalWeb"/>
              <w:spacing w:before="150" w:beforeAutospacing="0" w:after="0" w:afterAutospacing="0"/>
              <w:rPr>
                <w:rFonts w:ascii="Book Antiqua" w:hAnsi="Book Antiqua"/>
                <w:sz w:val="20"/>
                <w:szCs w:val="20"/>
              </w:rPr>
            </w:pPr>
            <w:r w:rsidRPr="00333EA8">
              <w:rPr>
                <w:rFonts w:ascii="Book Antiqua" w:hAnsi="Book Antiqua"/>
                <w:sz w:val="20"/>
                <w:szCs w:val="20"/>
              </w:rPr>
              <w:t>See </w:t>
            </w:r>
            <w:hyperlink r:id="rId24" w:history="1">
              <w:r w:rsidRPr="00333EA8">
                <w:rPr>
                  <w:rStyle w:val="Hyperlink"/>
                  <w:rFonts w:ascii="Book Antiqua" w:hAnsi="Book Antiqua"/>
                  <w:color w:val="004B87"/>
                  <w:sz w:val="20"/>
                  <w:szCs w:val="20"/>
                </w:rPr>
                <w:t>Rules for Defining Structures in MATLAB Function Blocks</w:t>
              </w:r>
            </w:hyperlink>
            <w:r w:rsidRPr="00333EA8">
              <w:rPr>
                <w:rFonts w:ascii="Book Antiqua" w:hAnsi="Book Antiqua"/>
                <w:sz w:val="20"/>
                <w:szCs w:val="20"/>
              </w:rPr>
              <w:t>.</w:t>
            </w:r>
          </w:p>
        </w:tc>
      </w:tr>
      <w:tr w:rsidR="00333EA8" w:rsidRPr="00333EA8" w:rsidTr="00333EA8">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pPr>
              <w:rPr>
                <w:rFonts w:ascii="Book Antiqua" w:hAnsi="Book Antiqua"/>
                <w:sz w:val="20"/>
                <w:szCs w:val="20"/>
              </w:rPr>
            </w:pPr>
            <w:r w:rsidRPr="00333EA8">
              <w:rPr>
                <w:rFonts w:ascii="Book Antiqua" w:hAnsi="Book Antiqua"/>
                <w:sz w:val="20"/>
                <w:szCs w:val="20"/>
              </w:rPr>
              <w:t>Output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rsidP="00333EA8">
            <w:pPr>
              <w:pStyle w:val="NormalWeb"/>
              <w:numPr>
                <w:ilvl w:val="1"/>
                <w:numId w:val="13"/>
              </w:numPr>
              <w:spacing w:before="0" w:beforeAutospacing="0" w:after="75" w:afterAutospacing="0"/>
              <w:ind w:left="360"/>
              <w:rPr>
                <w:rFonts w:ascii="Book Antiqua" w:hAnsi="Book Antiqua"/>
                <w:sz w:val="20"/>
                <w:szCs w:val="20"/>
              </w:rPr>
            </w:pPr>
            <w:r w:rsidRPr="00333EA8">
              <w:rPr>
                <w:rFonts w:ascii="Book Antiqua" w:hAnsi="Book Antiqua"/>
                <w:sz w:val="20"/>
                <w:szCs w:val="20"/>
              </w:rPr>
              <w:t>Create a </w:t>
            </w:r>
            <w:proofErr w:type="spellStart"/>
            <w:r w:rsidRPr="00333EA8">
              <w:rPr>
                <w:rStyle w:val="HTMLCode"/>
                <w:rFonts w:ascii="Book Antiqua" w:hAnsi="Book Antiqua" w:cs="Consolas"/>
              </w:rPr>
              <w:t>Simulink.Bus</w:t>
            </w:r>
            <w:proofErr w:type="spellEnd"/>
            <w:r w:rsidRPr="00333EA8">
              <w:rPr>
                <w:rFonts w:ascii="Book Antiqua" w:hAnsi="Book Antiqua"/>
                <w:sz w:val="20"/>
                <w:szCs w:val="20"/>
              </w:rPr>
              <w:t> object in the base workspace to define the structure output.</w:t>
            </w:r>
          </w:p>
          <w:p w:rsidR="00333EA8" w:rsidRPr="00333EA8" w:rsidRDefault="00333EA8" w:rsidP="00333EA8">
            <w:pPr>
              <w:pStyle w:val="NormalWeb"/>
              <w:numPr>
                <w:ilvl w:val="1"/>
                <w:numId w:val="13"/>
              </w:numPr>
              <w:spacing w:before="0" w:beforeAutospacing="0" w:after="75" w:afterAutospacing="0"/>
              <w:ind w:left="360"/>
              <w:rPr>
                <w:rFonts w:ascii="Book Antiqua" w:hAnsi="Book Antiqua"/>
                <w:sz w:val="20"/>
                <w:szCs w:val="20"/>
              </w:rPr>
            </w:pPr>
            <w:r w:rsidRPr="00333EA8">
              <w:rPr>
                <w:rFonts w:ascii="Book Antiqua" w:hAnsi="Book Antiqua"/>
                <w:sz w:val="20"/>
                <w:szCs w:val="20"/>
              </w:rPr>
              <w:t>Add data to the </w:t>
            </w:r>
            <w:r w:rsidRPr="00333EA8">
              <w:rPr>
                <w:rStyle w:val="block"/>
                <w:rFonts w:ascii="Book Antiqua" w:hAnsi="Book Antiqua"/>
                <w:sz w:val="20"/>
                <w:szCs w:val="20"/>
              </w:rPr>
              <w:t>MATLAB Function</w:t>
            </w:r>
            <w:r w:rsidRPr="00333EA8">
              <w:rPr>
                <w:rFonts w:ascii="Book Antiqua" w:hAnsi="Book Antiqua"/>
                <w:sz w:val="20"/>
                <w:szCs w:val="20"/>
              </w:rPr>
              <w:t> block with the following properties:</w:t>
            </w:r>
          </w:p>
          <w:p w:rsidR="00333EA8" w:rsidRPr="00333EA8" w:rsidRDefault="00333EA8" w:rsidP="00333EA8">
            <w:pPr>
              <w:pStyle w:val="NormalWeb"/>
              <w:numPr>
                <w:ilvl w:val="2"/>
                <w:numId w:val="13"/>
              </w:numPr>
              <w:spacing w:before="0" w:beforeAutospacing="0" w:after="75" w:afterAutospacing="0"/>
              <w:ind w:left="360"/>
              <w:rPr>
                <w:rFonts w:ascii="Book Antiqua" w:hAnsi="Book Antiqua"/>
                <w:sz w:val="20"/>
                <w:szCs w:val="20"/>
              </w:rPr>
            </w:pPr>
            <w:r w:rsidRPr="00333EA8">
              <w:rPr>
                <w:rStyle w:val="Strong"/>
                <w:rFonts w:ascii="Book Antiqua" w:hAnsi="Book Antiqua"/>
                <w:sz w:val="20"/>
                <w:szCs w:val="20"/>
              </w:rPr>
              <w:t>Scope</w:t>
            </w:r>
            <w:r w:rsidRPr="00333EA8">
              <w:rPr>
                <w:rFonts w:ascii="Book Antiqua" w:hAnsi="Book Antiqua"/>
                <w:sz w:val="20"/>
                <w:szCs w:val="20"/>
              </w:rPr>
              <w:t> = </w:t>
            </w:r>
            <w:r w:rsidRPr="00333EA8">
              <w:rPr>
                <w:rStyle w:val="HTMLCode"/>
                <w:rFonts w:ascii="Book Antiqua" w:hAnsi="Book Antiqua" w:cs="Consolas"/>
              </w:rPr>
              <w:t>Output</w:t>
            </w:r>
          </w:p>
          <w:p w:rsidR="00333EA8" w:rsidRPr="00333EA8" w:rsidRDefault="00333EA8" w:rsidP="00333EA8">
            <w:pPr>
              <w:pStyle w:val="NormalWeb"/>
              <w:numPr>
                <w:ilvl w:val="2"/>
                <w:numId w:val="13"/>
              </w:numPr>
              <w:spacing w:before="0" w:beforeAutospacing="0" w:after="75" w:afterAutospacing="0"/>
              <w:ind w:left="360"/>
              <w:rPr>
                <w:rFonts w:ascii="Book Antiqua" w:hAnsi="Book Antiqua"/>
                <w:sz w:val="20"/>
                <w:szCs w:val="20"/>
              </w:rPr>
            </w:pPr>
            <w:r w:rsidRPr="00333EA8">
              <w:rPr>
                <w:rStyle w:val="Strong"/>
                <w:rFonts w:ascii="Book Antiqua" w:hAnsi="Book Antiqua"/>
                <w:sz w:val="20"/>
                <w:szCs w:val="20"/>
              </w:rPr>
              <w:t>Type</w:t>
            </w:r>
            <w:r w:rsidRPr="00333EA8">
              <w:rPr>
                <w:rFonts w:ascii="Book Antiqua" w:hAnsi="Book Antiqua"/>
                <w:sz w:val="20"/>
                <w:szCs w:val="20"/>
              </w:rPr>
              <w:t> = </w:t>
            </w:r>
            <w:r w:rsidRPr="00333EA8">
              <w:rPr>
                <w:rStyle w:val="HTMLCode"/>
                <w:rFonts w:ascii="Book Antiqua" w:hAnsi="Book Antiqua" w:cs="Consolas"/>
              </w:rPr>
              <w:t>Bus: &lt;object name&gt;</w:t>
            </w:r>
          </w:p>
          <w:p w:rsidR="00333EA8" w:rsidRPr="00333EA8" w:rsidRDefault="00333EA8" w:rsidP="00333EA8">
            <w:pPr>
              <w:pStyle w:val="NormalWeb"/>
              <w:spacing w:before="150" w:beforeAutospacing="0" w:after="75" w:afterAutospacing="0"/>
              <w:ind w:left="360"/>
              <w:rPr>
                <w:rFonts w:ascii="Book Antiqua" w:hAnsi="Book Antiqua"/>
                <w:sz w:val="20"/>
                <w:szCs w:val="20"/>
              </w:rPr>
            </w:pPr>
            <w:r w:rsidRPr="00333EA8">
              <w:rPr>
                <w:rFonts w:ascii="Book Antiqua" w:hAnsi="Book Antiqua"/>
                <w:sz w:val="20"/>
                <w:szCs w:val="20"/>
              </w:rPr>
              <w:t>For </w:t>
            </w:r>
            <w:r w:rsidRPr="00333EA8">
              <w:rPr>
                <w:rStyle w:val="HTMLCode"/>
                <w:rFonts w:ascii="Book Antiqua" w:hAnsi="Book Antiqua" w:cs="Consolas"/>
              </w:rPr>
              <w:t>&lt;object name&gt;</w:t>
            </w:r>
            <w:r w:rsidRPr="00333EA8">
              <w:rPr>
                <w:rFonts w:ascii="Book Antiqua" w:hAnsi="Book Antiqua"/>
                <w:sz w:val="20"/>
                <w:szCs w:val="20"/>
              </w:rPr>
              <w:t>, enter the name of the </w:t>
            </w:r>
            <w:proofErr w:type="spellStart"/>
            <w:r w:rsidRPr="00333EA8">
              <w:rPr>
                <w:rStyle w:val="HTMLCode"/>
                <w:rFonts w:ascii="Book Antiqua" w:hAnsi="Book Antiqua" w:cs="Consolas"/>
              </w:rPr>
              <w:t>Simulink.Bus</w:t>
            </w:r>
            <w:proofErr w:type="spellEnd"/>
            <w:r w:rsidRPr="00333EA8">
              <w:rPr>
                <w:rFonts w:ascii="Book Antiqua" w:hAnsi="Book Antiqua"/>
                <w:sz w:val="20"/>
                <w:szCs w:val="20"/>
              </w:rPr>
              <w:t> object that defines the structure output</w:t>
            </w:r>
          </w:p>
          <w:p w:rsidR="00333EA8" w:rsidRPr="00333EA8" w:rsidRDefault="00333EA8" w:rsidP="00333EA8">
            <w:pPr>
              <w:pStyle w:val="NormalWeb"/>
              <w:numPr>
                <w:ilvl w:val="1"/>
                <w:numId w:val="13"/>
              </w:numPr>
              <w:spacing w:before="0" w:beforeAutospacing="0" w:after="75" w:afterAutospacing="0"/>
              <w:ind w:left="360"/>
              <w:rPr>
                <w:rFonts w:ascii="Book Antiqua" w:hAnsi="Book Antiqua"/>
                <w:sz w:val="20"/>
                <w:szCs w:val="20"/>
              </w:rPr>
            </w:pPr>
            <w:r w:rsidRPr="00333EA8">
              <w:rPr>
                <w:rFonts w:ascii="Book Antiqua" w:hAnsi="Book Antiqua"/>
                <w:sz w:val="20"/>
                <w:szCs w:val="20"/>
              </w:rPr>
              <w:t>Define and initialize the output structure implicitly as a variable in the MATLAB</w:t>
            </w:r>
            <w:r w:rsidRPr="00333EA8">
              <w:rPr>
                <w:rFonts w:ascii="Book Antiqua" w:hAnsi="Book Antiqua"/>
                <w:sz w:val="20"/>
                <w:szCs w:val="20"/>
                <w:vertAlign w:val="superscript"/>
              </w:rPr>
              <w:t>®</w:t>
            </w:r>
            <w:r w:rsidRPr="00333EA8">
              <w:rPr>
                <w:rFonts w:ascii="Book Antiqua" w:hAnsi="Book Antiqua"/>
                <w:sz w:val="20"/>
                <w:szCs w:val="20"/>
              </w:rPr>
              <w:t> function, as described in </w:t>
            </w:r>
            <w:hyperlink r:id="rId25" w:history="1">
              <w:r w:rsidRPr="00333EA8">
                <w:rPr>
                  <w:rStyle w:val="Hyperlink"/>
                  <w:rFonts w:ascii="Book Antiqua" w:hAnsi="Book Antiqua"/>
                  <w:color w:val="004B87"/>
                  <w:sz w:val="20"/>
                  <w:szCs w:val="20"/>
                </w:rPr>
                <w:t>Structure Definition for Code Generation</w:t>
              </w:r>
            </w:hyperlink>
            <w:r w:rsidRPr="00333EA8">
              <w:rPr>
                <w:rFonts w:ascii="Book Antiqua" w:hAnsi="Book Antiqua"/>
                <w:sz w:val="20"/>
                <w:szCs w:val="20"/>
              </w:rPr>
              <w:t>.</w:t>
            </w:r>
          </w:p>
          <w:p w:rsidR="00333EA8" w:rsidRPr="00333EA8" w:rsidRDefault="00333EA8" w:rsidP="00333EA8">
            <w:pPr>
              <w:pStyle w:val="NormalWeb"/>
              <w:numPr>
                <w:ilvl w:val="1"/>
                <w:numId w:val="13"/>
              </w:numPr>
              <w:spacing w:before="0" w:beforeAutospacing="0" w:after="75" w:afterAutospacing="0"/>
              <w:ind w:left="360"/>
              <w:rPr>
                <w:rFonts w:ascii="Book Antiqua" w:hAnsi="Book Antiqua"/>
                <w:sz w:val="20"/>
                <w:szCs w:val="20"/>
              </w:rPr>
            </w:pPr>
            <w:r w:rsidRPr="00333EA8">
              <w:rPr>
                <w:rFonts w:ascii="Book Antiqua" w:hAnsi="Book Antiqua"/>
                <w:sz w:val="20"/>
                <w:szCs w:val="20"/>
              </w:rPr>
              <w:t>Make sure the number, type, and size of fields in the output structure variable definition match the properties of the </w:t>
            </w:r>
            <w:proofErr w:type="spellStart"/>
            <w:r w:rsidRPr="00333EA8">
              <w:rPr>
                <w:rStyle w:val="HTMLCode"/>
                <w:rFonts w:ascii="Book Antiqua" w:hAnsi="Book Antiqua" w:cs="Consolas"/>
              </w:rPr>
              <w:t>Simulink.Bus</w:t>
            </w:r>
            <w:proofErr w:type="spellEnd"/>
            <w:r w:rsidRPr="00333EA8">
              <w:rPr>
                <w:rFonts w:ascii="Book Antiqua" w:hAnsi="Book Antiqua"/>
                <w:sz w:val="20"/>
                <w:szCs w:val="20"/>
              </w:rPr>
              <w:t> object.</w:t>
            </w:r>
          </w:p>
        </w:tc>
      </w:tr>
      <w:tr w:rsidR="00333EA8" w:rsidRPr="00333EA8" w:rsidTr="00333EA8">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pPr>
              <w:rPr>
                <w:rFonts w:ascii="Book Antiqua" w:hAnsi="Book Antiqua"/>
                <w:sz w:val="20"/>
                <w:szCs w:val="20"/>
              </w:rPr>
            </w:pPr>
            <w:r w:rsidRPr="00333EA8">
              <w:rPr>
                <w:rFonts w:ascii="Book Antiqua" w:hAnsi="Book Antiqua"/>
                <w:sz w:val="20"/>
                <w:szCs w:val="20"/>
              </w:rPr>
              <w:t>Local</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pPr>
              <w:pStyle w:val="NormalWeb"/>
              <w:spacing w:before="0" w:beforeAutospacing="0" w:after="0" w:afterAutospacing="0"/>
              <w:rPr>
                <w:rFonts w:ascii="Book Antiqua" w:hAnsi="Book Antiqua"/>
                <w:sz w:val="20"/>
                <w:szCs w:val="20"/>
              </w:rPr>
            </w:pPr>
            <w:r w:rsidRPr="00333EA8">
              <w:rPr>
                <w:rFonts w:ascii="Book Antiqua" w:hAnsi="Book Antiqua"/>
                <w:sz w:val="20"/>
                <w:szCs w:val="20"/>
              </w:rPr>
              <w:t>Define the structure implicitly as a local variable in the MATLAB function, as described in </w:t>
            </w:r>
            <w:hyperlink r:id="rId26" w:history="1">
              <w:r w:rsidRPr="00333EA8">
                <w:rPr>
                  <w:rStyle w:val="Hyperlink"/>
                  <w:rFonts w:ascii="Book Antiqua" w:hAnsi="Book Antiqua"/>
                  <w:color w:val="004B87"/>
                  <w:sz w:val="20"/>
                  <w:szCs w:val="20"/>
                </w:rPr>
                <w:t>Structure Definition for Code Generation</w:t>
              </w:r>
            </w:hyperlink>
            <w:r w:rsidRPr="00333EA8">
              <w:rPr>
                <w:rFonts w:ascii="Book Antiqua" w:hAnsi="Book Antiqua"/>
                <w:sz w:val="20"/>
                <w:szCs w:val="20"/>
              </w:rPr>
              <w:t>. By default, local variables in </w:t>
            </w:r>
            <w:r w:rsidRPr="00333EA8">
              <w:rPr>
                <w:rStyle w:val="block"/>
                <w:rFonts w:ascii="Book Antiqua" w:hAnsi="Book Antiqua"/>
                <w:sz w:val="20"/>
                <w:szCs w:val="20"/>
              </w:rPr>
              <w:t xml:space="preserve">MATLAB </w:t>
            </w:r>
            <w:proofErr w:type="spellStart"/>
            <w:r w:rsidRPr="00333EA8">
              <w:rPr>
                <w:rStyle w:val="block"/>
                <w:rFonts w:ascii="Book Antiqua" w:hAnsi="Book Antiqua"/>
                <w:sz w:val="20"/>
                <w:szCs w:val="20"/>
              </w:rPr>
              <w:t>Function</w:t>
            </w:r>
            <w:r w:rsidRPr="00333EA8">
              <w:rPr>
                <w:rFonts w:ascii="Book Antiqua" w:hAnsi="Book Antiqua"/>
                <w:sz w:val="20"/>
                <w:szCs w:val="20"/>
              </w:rPr>
              <w:t>blocks</w:t>
            </w:r>
            <w:proofErr w:type="spellEnd"/>
            <w:r w:rsidRPr="00333EA8">
              <w:rPr>
                <w:rFonts w:ascii="Book Antiqua" w:hAnsi="Book Antiqua"/>
                <w:sz w:val="20"/>
                <w:szCs w:val="20"/>
              </w:rPr>
              <w:t xml:space="preserve"> are temporary.</w:t>
            </w:r>
          </w:p>
        </w:tc>
      </w:tr>
      <w:tr w:rsidR="00333EA8" w:rsidRPr="00333EA8" w:rsidTr="00333EA8">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pPr>
              <w:rPr>
                <w:rFonts w:ascii="Book Antiqua" w:hAnsi="Book Antiqua"/>
                <w:sz w:val="20"/>
                <w:szCs w:val="20"/>
              </w:rPr>
            </w:pPr>
            <w:r w:rsidRPr="00333EA8">
              <w:rPr>
                <w:rFonts w:ascii="Book Antiqua" w:hAnsi="Book Antiqua"/>
                <w:sz w:val="20"/>
                <w:szCs w:val="20"/>
              </w:rPr>
              <w:t>Persistent</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pPr>
              <w:pStyle w:val="NormalWeb"/>
              <w:spacing w:before="0" w:beforeAutospacing="0" w:after="0" w:afterAutospacing="0"/>
              <w:rPr>
                <w:rFonts w:ascii="Book Antiqua" w:hAnsi="Book Antiqua"/>
                <w:sz w:val="20"/>
                <w:szCs w:val="20"/>
              </w:rPr>
            </w:pPr>
            <w:r w:rsidRPr="00333EA8">
              <w:rPr>
                <w:rFonts w:ascii="Book Antiqua" w:hAnsi="Book Antiqua"/>
                <w:sz w:val="20"/>
                <w:szCs w:val="20"/>
              </w:rPr>
              <w:t>Define the structure implicitly as a persistent variable in the MATLAB function.</w:t>
            </w:r>
          </w:p>
        </w:tc>
      </w:tr>
      <w:tr w:rsidR="00333EA8" w:rsidRPr="00333EA8" w:rsidTr="00333EA8">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pPr>
              <w:rPr>
                <w:rFonts w:ascii="Book Antiqua" w:hAnsi="Book Antiqua"/>
                <w:sz w:val="20"/>
                <w:szCs w:val="20"/>
              </w:rPr>
            </w:pPr>
            <w:r w:rsidRPr="00333EA8">
              <w:rPr>
                <w:rFonts w:ascii="Book Antiqua" w:hAnsi="Book Antiqua"/>
                <w:sz w:val="20"/>
                <w:szCs w:val="20"/>
              </w:rPr>
              <w:t>Parameter</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333EA8" w:rsidRPr="00333EA8" w:rsidRDefault="00333EA8" w:rsidP="00333EA8">
            <w:pPr>
              <w:pStyle w:val="NormalWeb"/>
              <w:numPr>
                <w:ilvl w:val="1"/>
                <w:numId w:val="13"/>
              </w:numPr>
              <w:spacing w:before="0" w:beforeAutospacing="0" w:after="75" w:afterAutospacing="0"/>
              <w:ind w:left="360"/>
              <w:rPr>
                <w:rFonts w:ascii="Book Antiqua" w:hAnsi="Book Antiqua"/>
                <w:sz w:val="20"/>
                <w:szCs w:val="20"/>
              </w:rPr>
            </w:pPr>
            <w:r w:rsidRPr="00333EA8">
              <w:rPr>
                <w:rFonts w:ascii="Book Antiqua" w:hAnsi="Book Antiqua"/>
                <w:sz w:val="20"/>
                <w:szCs w:val="20"/>
              </w:rPr>
              <w:t>Create a structure variable in the base workspace.</w:t>
            </w:r>
          </w:p>
          <w:p w:rsidR="00333EA8" w:rsidRPr="00333EA8" w:rsidRDefault="00333EA8" w:rsidP="00333EA8">
            <w:pPr>
              <w:pStyle w:val="NormalWeb"/>
              <w:numPr>
                <w:ilvl w:val="1"/>
                <w:numId w:val="13"/>
              </w:numPr>
              <w:spacing w:before="0" w:beforeAutospacing="0" w:after="75" w:afterAutospacing="0"/>
              <w:ind w:left="360"/>
              <w:rPr>
                <w:rFonts w:ascii="Book Antiqua" w:hAnsi="Book Antiqua"/>
                <w:sz w:val="20"/>
                <w:szCs w:val="20"/>
              </w:rPr>
            </w:pPr>
            <w:r w:rsidRPr="00333EA8">
              <w:rPr>
                <w:rFonts w:ascii="Book Antiqua" w:hAnsi="Book Antiqua"/>
                <w:sz w:val="20"/>
                <w:szCs w:val="20"/>
              </w:rPr>
              <w:t>Add data to the </w:t>
            </w:r>
            <w:r w:rsidRPr="00333EA8">
              <w:rPr>
                <w:rStyle w:val="block"/>
                <w:rFonts w:ascii="Book Antiqua" w:hAnsi="Book Antiqua"/>
                <w:sz w:val="20"/>
                <w:szCs w:val="20"/>
              </w:rPr>
              <w:t>MATLAB Function</w:t>
            </w:r>
            <w:r w:rsidRPr="00333EA8">
              <w:rPr>
                <w:rFonts w:ascii="Book Antiqua" w:hAnsi="Book Antiqua"/>
                <w:sz w:val="20"/>
                <w:szCs w:val="20"/>
              </w:rPr>
              <w:t> block with the following properties:</w:t>
            </w:r>
          </w:p>
          <w:p w:rsidR="00333EA8" w:rsidRPr="00333EA8" w:rsidRDefault="00333EA8" w:rsidP="00333EA8">
            <w:pPr>
              <w:pStyle w:val="NormalWeb"/>
              <w:numPr>
                <w:ilvl w:val="2"/>
                <w:numId w:val="13"/>
              </w:numPr>
              <w:spacing w:before="0" w:beforeAutospacing="0" w:after="75" w:afterAutospacing="0"/>
              <w:ind w:left="360"/>
              <w:rPr>
                <w:rFonts w:ascii="Book Antiqua" w:hAnsi="Book Antiqua"/>
                <w:sz w:val="20"/>
                <w:szCs w:val="20"/>
              </w:rPr>
            </w:pPr>
            <w:r w:rsidRPr="00333EA8">
              <w:rPr>
                <w:rStyle w:val="Strong"/>
                <w:rFonts w:ascii="Book Antiqua" w:hAnsi="Book Antiqua"/>
                <w:sz w:val="20"/>
                <w:szCs w:val="20"/>
              </w:rPr>
              <w:t>Name</w:t>
            </w:r>
            <w:r w:rsidRPr="00333EA8">
              <w:rPr>
                <w:rFonts w:ascii="Book Antiqua" w:hAnsi="Book Antiqua"/>
                <w:sz w:val="20"/>
                <w:szCs w:val="20"/>
              </w:rPr>
              <w:t> = same name as the structure variable you created in step 1.</w:t>
            </w:r>
          </w:p>
          <w:p w:rsidR="00333EA8" w:rsidRPr="00333EA8" w:rsidRDefault="00333EA8" w:rsidP="00333EA8">
            <w:pPr>
              <w:pStyle w:val="NormalWeb"/>
              <w:numPr>
                <w:ilvl w:val="2"/>
                <w:numId w:val="13"/>
              </w:numPr>
              <w:spacing w:before="0" w:beforeAutospacing="0" w:after="75" w:afterAutospacing="0"/>
              <w:ind w:left="360"/>
              <w:rPr>
                <w:rFonts w:ascii="Book Antiqua" w:hAnsi="Book Antiqua"/>
                <w:sz w:val="20"/>
                <w:szCs w:val="20"/>
              </w:rPr>
            </w:pPr>
            <w:r w:rsidRPr="00333EA8">
              <w:rPr>
                <w:rStyle w:val="Strong"/>
                <w:rFonts w:ascii="Book Antiqua" w:hAnsi="Book Antiqua"/>
                <w:sz w:val="20"/>
                <w:szCs w:val="20"/>
              </w:rPr>
              <w:t>Scope</w:t>
            </w:r>
            <w:r w:rsidRPr="00333EA8">
              <w:rPr>
                <w:rFonts w:ascii="Book Antiqua" w:hAnsi="Book Antiqua"/>
                <w:sz w:val="20"/>
                <w:szCs w:val="20"/>
              </w:rPr>
              <w:t> = </w:t>
            </w:r>
            <w:r w:rsidRPr="00333EA8">
              <w:rPr>
                <w:rStyle w:val="HTMLCode"/>
                <w:rFonts w:ascii="Book Antiqua" w:hAnsi="Book Antiqua" w:cs="Consolas"/>
              </w:rPr>
              <w:t>Parameter</w:t>
            </w:r>
          </w:p>
        </w:tc>
      </w:tr>
    </w:tbl>
    <w:p w:rsidR="00333EA8" w:rsidRPr="007B2F84" w:rsidRDefault="00333EA8" w:rsidP="007525FE">
      <w:pPr>
        <w:rPr>
          <w:rFonts w:ascii="Book Antiqua" w:eastAsia="Calibri" w:hAnsi="Book Antiqua" w:cs="Calibri"/>
          <w:b/>
        </w:rPr>
      </w:pPr>
    </w:p>
    <w:p w:rsidR="007525FE" w:rsidRPr="0067410D" w:rsidRDefault="007525FE" w:rsidP="007525FE">
      <w:pPr>
        <w:rPr>
          <w:rFonts w:ascii="Calibri" w:eastAsia="Calibri" w:hAnsi="Calibri" w:cs="Calibri"/>
          <w:b/>
          <w:sz w:val="28"/>
          <w:szCs w:val="28"/>
        </w:rPr>
      </w:pPr>
      <w:r w:rsidRPr="0067410D">
        <w:rPr>
          <w:rFonts w:ascii="Calibri" w:eastAsia="Calibri" w:hAnsi="Calibri" w:cs="Calibri"/>
          <w:b/>
          <w:sz w:val="28"/>
          <w:szCs w:val="28"/>
        </w:rPr>
        <w:t>75</w:t>
      </w:r>
      <w:proofErr w:type="gramStart"/>
      <w:r w:rsidRPr="0067410D">
        <w:rPr>
          <w:rFonts w:ascii="Calibri" w:eastAsia="Calibri" w:hAnsi="Calibri" w:cs="Calibri"/>
          <w:b/>
          <w:sz w:val="28"/>
          <w:szCs w:val="28"/>
        </w:rPr>
        <w:t>.What</w:t>
      </w:r>
      <w:proofErr w:type="gramEnd"/>
      <w:r w:rsidRPr="0067410D">
        <w:rPr>
          <w:rFonts w:ascii="Calibri" w:eastAsia="Calibri" w:hAnsi="Calibri" w:cs="Calibri"/>
          <w:b/>
          <w:sz w:val="28"/>
          <w:szCs w:val="28"/>
        </w:rPr>
        <w:t xml:space="preserve"> is difference between in normal signal and bus signal ?</w:t>
      </w:r>
    </w:p>
    <w:p w:rsidR="0057571E" w:rsidRDefault="0067410D" w:rsidP="0067410D">
      <w:pPr>
        <w:tabs>
          <w:tab w:val="left" w:pos="3630"/>
        </w:tabs>
      </w:pPr>
      <w:r>
        <w:tab/>
      </w:r>
    </w:p>
    <w:sectPr w:rsidR="0057571E" w:rsidSect="00346F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40436"/>
    <w:multiLevelType w:val="multilevel"/>
    <w:tmpl w:val="6E06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91A75"/>
    <w:multiLevelType w:val="multilevel"/>
    <w:tmpl w:val="4506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16CD0"/>
    <w:multiLevelType w:val="multilevel"/>
    <w:tmpl w:val="7DF6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F67243"/>
    <w:multiLevelType w:val="multilevel"/>
    <w:tmpl w:val="66D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EC22E6"/>
    <w:multiLevelType w:val="multilevel"/>
    <w:tmpl w:val="0FA8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7917FD"/>
    <w:multiLevelType w:val="multilevel"/>
    <w:tmpl w:val="C762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A1FBB"/>
    <w:multiLevelType w:val="multilevel"/>
    <w:tmpl w:val="E9FC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A45FAE"/>
    <w:multiLevelType w:val="multilevel"/>
    <w:tmpl w:val="A0F4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6D35F5"/>
    <w:multiLevelType w:val="multilevel"/>
    <w:tmpl w:val="6F72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DE2029"/>
    <w:multiLevelType w:val="multilevel"/>
    <w:tmpl w:val="D4B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81ADC"/>
    <w:multiLevelType w:val="multilevel"/>
    <w:tmpl w:val="273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164757"/>
    <w:multiLevelType w:val="multilevel"/>
    <w:tmpl w:val="3E28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B017F4"/>
    <w:multiLevelType w:val="multilevel"/>
    <w:tmpl w:val="6136E5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7"/>
  </w:num>
  <w:num w:numId="4">
    <w:abstractNumId w:val="6"/>
  </w:num>
  <w:num w:numId="5">
    <w:abstractNumId w:val="1"/>
  </w:num>
  <w:num w:numId="6">
    <w:abstractNumId w:val="8"/>
  </w:num>
  <w:num w:numId="7">
    <w:abstractNumId w:val="10"/>
  </w:num>
  <w:num w:numId="8">
    <w:abstractNumId w:val="4"/>
  </w:num>
  <w:num w:numId="9">
    <w:abstractNumId w:val="11"/>
  </w:num>
  <w:num w:numId="10">
    <w:abstractNumId w:val="3"/>
  </w:num>
  <w:num w:numId="11">
    <w:abstractNumId w:val="2"/>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25FE"/>
    <w:rsid w:val="00102898"/>
    <w:rsid w:val="0010610A"/>
    <w:rsid w:val="0015221B"/>
    <w:rsid w:val="001E1E42"/>
    <w:rsid w:val="00225CCE"/>
    <w:rsid w:val="002E0B3F"/>
    <w:rsid w:val="002E1E99"/>
    <w:rsid w:val="00307D70"/>
    <w:rsid w:val="00333EA8"/>
    <w:rsid w:val="00341792"/>
    <w:rsid w:val="00346FBE"/>
    <w:rsid w:val="003E6C62"/>
    <w:rsid w:val="00412C83"/>
    <w:rsid w:val="00562DB1"/>
    <w:rsid w:val="0057571E"/>
    <w:rsid w:val="0067410D"/>
    <w:rsid w:val="0069170E"/>
    <w:rsid w:val="007077EC"/>
    <w:rsid w:val="007525FE"/>
    <w:rsid w:val="007A6B2D"/>
    <w:rsid w:val="007B2F84"/>
    <w:rsid w:val="007D5556"/>
    <w:rsid w:val="007E7DB7"/>
    <w:rsid w:val="007F4F94"/>
    <w:rsid w:val="0082369B"/>
    <w:rsid w:val="008A3912"/>
    <w:rsid w:val="008E04C0"/>
    <w:rsid w:val="00910FCA"/>
    <w:rsid w:val="00953090"/>
    <w:rsid w:val="0097529D"/>
    <w:rsid w:val="009C2FA9"/>
    <w:rsid w:val="009D51E0"/>
    <w:rsid w:val="00B1037B"/>
    <w:rsid w:val="00B25866"/>
    <w:rsid w:val="00B42EAC"/>
    <w:rsid w:val="00B87202"/>
    <w:rsid w:val="00BA28ED"/>
    <w:rsid w:val="00C31D2A"/>
    <w:rsid w:val="00D04573"/>
    <w:rsid w:val="00D80756"/>
    <w:rsid w:val="00F07406"/>
    <w:rsid w:val="00F46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FBE"/>
  </w:style>
  <w:style w:type="paragraph" w:styleId="Heading1">
    <w:name w:val="heading 1"/>
    <w:basedOn w:val="Normal"/>
    <w:next w:val="Normal"/>
    <w:link w:val="Heading1Char"/>
    <w:uiPriority w:val="9"/>
    <w:qFormat/>
    <w:rsid w:val="00412C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741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741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41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1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41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410D"/>
    <w:rPr>
      <w:rFonts w:ascii="Times New Roman" w:eastAsia="Times New Roman" w:hAnsi="Times New Roman" w:cs="Times New Roman"/>
      <w:b/>
      <w:bCs/>
      <w:sz w:val="24"/>
      <w:szCs w:val="24"/>
    </w:rPr>
  </w:style>
  <w:style w:type="paragraph" w:styleId="NormalWeb">
    <w:name w:val="Normal (Web)"/>
    <w:basedOn w:val="Normal"/>
    <w:uiPriority w:val="99"/>
    <w:unhideWhenUsed/>
    <w:rsid w:val="0067410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410D"/>
    <w:rPr>
      <w:rFonts w:ascii="Courier New" w:eastAsia="Times New Roman" w:hAnsi="Courier New" w:cs="Courier New"/>
      <w:sz w:val="20"/>
      <w:szCs w:val="20"/>
    </w:rPr>
  </w:style>
  <w:style w:type="character" w:styleId="Strong">
    <w:name w:val="Strong"/>
    <w:basedOn w:val="DefaultParagraphFont"/>
    <w:uiPriority w:val="22"/>
    <w:qFormat/>
    <w:rsid w:val="0067410D"/>
    <w:rPr>
      <w:b/>
      <w:bCs/>
    </w:rPr>
  </w:style>
  <w:style w:type="character" w:styleId="Hyperlink">
    <w:name w:val="Hyperlink"/>
    <w:basedOn w:val="DefaultParagraphFont"/>
    <w:uiPriority w:val="99"/>
    <w:semiHidden/>
    <w:unhideWhenUsed/>
    <w:rsid w:val="0067410D"/>
    <w:rPr>
      <w:color w:val="0000FF"/>
      <w:u w:val="single"/>
    </w:rPr>
  </w:style>
  <w:style w:type="character" w:styleId="Emphasis">
    <w:name w:val="Emphasis"/>
    <w:basedOn w:val="DefaultParagraphFont"/>
    <w:uiPriority w:val="20"/>
    <w:qFormat/>
    <w:rsid w:val="0067410D"/>
    <w:rPr>
      <w:i/>
      <w:iCs/>
    </w:rPr>
  </w:style>
  <w:style w:type="paragraph" w:customStyle="1" w:styleId="shortdesc">
    <w:name w:val="shortdesc"/>
    <w:basedOn w:val="Normal"/>
    <w:rsid w:val="00BA28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2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8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A2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ED"/>
    <w:rPr>
      <w:rFonts w:ascii="Tahoma" w:hAnsi="Tahoma" w:cs="Tahoma"/>
      <w:sz w:val="16"/>
      <w:szCs w:val="16"/>
    </w:rPr>
  </w:style>
  <w:style w:type="character" w:customStyle="1" w:styleId="trademark">
    <w:name w:val="trademark"/>
    <w:basedOn w:val="DefaultParagraphFont"/>
    <w:rsid w:val="003E6C62"/>
  </w:style>
  <w:style w:type="character" w:styleId="HTMLTypewriter">
    <w:name w:val="HTML Typewriter"/>
    <w:basedOn w:val="DefaultParagraphFont"/>
    <w:uiPriority w:val="99"/>
    <w:semiHidden/>
    <w:unhideWhenUsed/>
    <w:rsid w:val="00B87202"/>
    <w:rPr>
      <w:rFonts w:ascii="Courier New" w:eastAsia="Times New Roman" w:hAnsi="Courier New" w:cs="Courier New"/>
      <w:sz w:val="20"/>
      <w:szCs w:val="20"/>
    </w:rPr>
  </w:style>
  <w:style w:type="character" w:customStyle="1" w:styleId="type">
    <w:name w:val="type"/>
    <w:basedOn w:val="DefaultParagraphFont"/>
    <w:rsid w:val="00B25866"/>
  </w:style>
  <w:style w:type="character" w:customStyle="1" w:styleId="com">
    <w:name w:val="com"/>
    <w:basedOn w:val="DefaultParagraphFont"/>
    <w:rsid w:val="00910FCA"/>
  </w:style>
  <w:style w:type="character" w:customStyle="1" w:styleId="pln">
    <w:name w:val="pln"/>
    <w:basedOn w:val="DefaultParagraphFont"/>
    <w:rsid w:val="00910FCA"/>
  </w:style>
  <w:style w:type="character" w:customStyle="1" w:styleId="str">
    <w:name w:val="str"/>
    <w:basedOn w:val="DefaultParagraphFont"/>
    <w:rsid w:val="00910FCA"/>
  </w:style>
  <w:style w:type="character" w:customStyle="1" w:styleId="kwd">
    <w:name w:val="kwd"/>
    <w:basedOn w:val="DefaultParagraphFont"/>
    <w:rsid w:val="00910FCA"/>
  </w:style>
  <w:style w:type="character" w:customStyle="1" w:styleId="pun">
    <w:name w:val="pun"/>
    <w:basedOn w:val="DefaultParagraphFont"/>
    <w:rsid w:val="00910FCA"/>
  </w:style>
  <w:style w:type="character" w:customStyle="1" w:styleId="lit">
    <w:name w:val="lit"/>
    <w:basedOn w:val="DefaultParagraphFont"/>
    <w:rsid w:val="00910FCA"/>
  </w:style>
  <w:style w:type="character" w:styleId="HTMLSample">
    <w:name w:val="HTML Sample"/>
    <w:basedOn w:val="DefaultParagraphFont"/>
    <w:uiPriority w:val="99"/>
    <w:semiHidden/>
    <w:unhideWhenUsed/>
    <w:rsid w:val="00910FCA"/>
    <w:rPr>
      <w:rFonts w:ascii="Courier New" w:eastAsia="Times New Roman" w:hAnsi="Courier New" w:cs="Courier New"/>
    </w:rPr>
  </w:style>
  <w:style w:type="character" w:styleId="HTMLVariable">
    <w:name w:val="HTML Variable"/>
    <w:basedOn w:val="DefaultParagraphFont"/>
    <w:uiPriority w:val="99"/>
    <w:semiHidden/>
    <w:unhideWhenUsed/>
    <w:rsid w:val="002E1E99"/>
    <w:rPr>
      <w:i/>
      <w:iCs/>
    </w:rPr>
  </w:style>
  <w:style w:type="character" w:customStyle="1" w:styleId="Heading1Char">
    <w:name w:val="Heading 1 Char"/>
    <w:basedOn w:val="DefaultParagraphFont"/>
    <w:link w:val="Heading1"/>
    <w:uiPriority w:val="9"/>
    <w:rsid w:val="00412C83"/>
    <w:rPr>
      <w:rFonts w:asciiTheme="majorHAnsi" w:eastAsiaTheme="majorEastAsia" w:hAnsiTheme="majorHAnsi" w:cstheme="majorBidi"/>
      <w:b/>
      <w:bCs/>
      <w:color w:val="365F91" w:themeColor="accent1" w:themeShade="BF"/>
      <w:sz w:val="28"/>
      <w:szCs w:val="28"/>
    </w:rPr>
  </w:style>
  <w:style w:type="character" w:customStyle="1" w:styleId="refname">
    <w:name w:val="refname"/>
    <w:basedOn w:val="DefaultParagraphFont"/>
    <w:rsid w:val="00412C83"/>
  </w:style>
  <w:style w:type="paragraph" w:customStyle="1" w:styleId="syntaxexample">
    <w:name w:val="syntax_example"/>
    <w:basedOn w:val="Normal"/>
    <w:rsid w:val="00412C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ity">
    <w:name w:val="entity"/>
    <w:basedOn w:val="DefaultParagraphFont"/>
    <w:rsid w:val="009D51E0"/>
  </w:style>
  <w:style w:type="character" w:customStyle="1" w:styleId="block">
    <w:name w:val="block"/>
    <w:basedOn w:val="DefaultParagraphFont"/>
    <w:rsid w:val="009D51E0"/>
  </w:style>
  <w:style w:type="character" w:customStyle="1" w:styleId="pl-c1">
    <w:name w:val="pl-c1"/>
    <w:basedOn w:val="DefaultParagraphFont"/>
    <w:rsid w:val="007D5556"/>
  </w:style>
  <w:style w:type="character" w:customStyle="1" w:styleId="pl-c">
    <w:name w:val="pl-c"/>
    <w:basedOn w:val="DefaultParagraphFont"/>
    <w:rsid w:val="007D5556"/>
  </w:style>
  <w:style w:type="character" w:customStyle="1" w:styleId="pl-k">
    <w:name w:val="pl-k"/>
    <w:basedOn w:val="DefaultParagraphFont"/>
    <w:rsid w:val="007D5556"/>
  </w:style>
</w:styles>
</file>

<file path=word/webSettings.xml><?xml version="1.0" encoding="utf-8"?>
<w:webSettings xmlns:r="http://schemas.openxmlformats.org/officeDocument/2006/relationships" xmlns:w="http://schemas.openxmlformats.org/wordprocessingml/2006/main">
  <w:divs>
    <w:div w:id="132909292">
      <w:bodyDiv w:val="1"/>
      <w:marLeft w:val="0"/>
      <w:marRight w:val="0"/>
      <w:marTop w:val="0"/>
      <w:marBottom w:val="0"/>
      <w:divBdr>
        <w:top w:val="none" w:sz="0" w:space="0" w:color="auto"/>
        <w:left w:val="none" w:sz="0" w:space="0" w:color="auto"/>
        <w:bottom w:val="none" w:sz="0" w:space="0" w:color="auto"/>
        <w:right w:val="none" w:sz="0" w:space="0" w:color="auto"/>
      </w:divBdr>
      <w:divsChild>
        <w:div w:id="1781879067">
          <w:marLeft w:val="0"/>
          <w:marRight w:val="0"/>
          <w:marTop w:val="0"/>
          <w:marBottom w:val="0"/>
          <w:divBdr>
            <w:top w:val="none" w:sz="0" w:space="0" w:color="auto"/>
            <w:left w:val="none" w:sz="0" w:space="0" w:color="auto"/>
            <w:bottom w:val="none" w:sz="0" w:space="0" w:color="auto"/>
            <w:right w:val="none" w:sz="0" w:space="0" w:color="auto"/>
          </w:divBdr>
        </w:div>
        <w:div w:id="261960724">
          <w:marLeft w:val="0"/>
          <w:marRight w:val="0"/>
          <w:marTop w:val="0"/>
          <w:marBottom w:val="0"/>
          <w:divBdr>
            <w:top w:val="none" w:sz="0" w:space="0" w:color="auto"/>
            <w:left w:val="none" w:sz="0" w:space="0" w:color="auto"/>
            <w:bottom w:val="none" w:sz="0" w:space="0" w:color="auto"/>
            <w:right w:val="none" w:sz="0" w:space="0" w:color="auto"/>
          </w:divBdr>
        </w:div>
      </w:divsChild>
    </w:div>
    <w:div w:id="215816998">
      <w:bodyDiv w:val="1"/>
      <w:marLeft w:val="0"/>
      <w:marRight w:val="0"/>
      <w:marTop w:val="0"/>
      <w:marBottom w:val="0"/>
      <w:divBdr>
        <w:top w:val="none" w:sz="0" w:space="0" w:color="auto"/>
        <w:left w:val="none" w:sz="0" w:space="0" w:color="auto"/>
        <w:bottom w:val="none" w:sz="0" w:space="0" w:color="auto"/>
        <w:right w:val="none" w:sz="0" w:space="0" w:color="auto"/>
      </w:divBdr>
      <w:divsChild>
        <w:div w:id="823397546">
          <w:marLeft w:val="0"/>
          <w:marRight w:val="0"/>
          <w:marTop w:val="0"/>
          <w:marBottom w:val="0"/>
          <w:divBdr>
            <w:top w:val="none" w:sz="0" w:space="0" w:color="auto"/>
            <w:left w:val="none" w:sz="0" w:space="0" w:color="auto"/>
            <w:bottom w:val="none" w:sz="0" w:space="0" w:color="auto"/>
            <w:right w:val="none" w:sz="0" w:space="0" w:color="auto"/>
          </w:divBdr>
        </w:div>
        <w:div w:id="1688481657">
          <w:marLeft w:val="0"/>
          <w:marRight w:val="0"/>
          <w:marTop w:val="0"/>
          <w:marBottom w:val="300"/>
          <w:divBdr>
            <w:top w:val="none" w:sz="0" w:space="0" w:color="auto"/>
            <w:left w:val="none" w:sz="0" w:space="0" w:color="auto"/>
            <w:bottom w:val="none" w:sz="0" w:space="0" w:color="auto"/>
            <w:right w:val="none" w:sz="0" w:space="0" w:color="auto"/>
          </w:divBdr>
        </w:div>
        <w:div w:id="1595476799">
          <w:marLeft w:val="0"/>
          <w:marRight w:val="0"/>
          <w:marTop w:val="0"/>
          <w:marBottom w:val="0"/>
          <w:divBdr>
            <w:top w:val="none" w:sz="0" w:space="0" w:color="auto"/>
            <w:left w:val="none" w:sz="0" w:space="0" w:color="auto"/>
            <w:bottom w:val="none" w:sz="0" w:space="0" w:color="auto"/>
            <w:right w:val="none" w:sz="0" w:space="0" w:color="auto"/>
          </w:divBdr>
        </w:div>
      </w:divsChild>
    </w:div>
    <w:div w:id="292372872">
      <w:bodyDiv w:val="1"/>
      <w:marLeft w:val="0"/>
      <w:marRight w:val="0"/>
      <w:marTop w:val="0"/>
      <w:marBottom w:val="0"/>
      <w:divBdr>
        <w:top w:val="none" w:sz="0" w:space="0" w:color="auto"/>
        <w:left w:val="none" w:sz="0" w:space="0" w:color="auto"/>
        <w:bottom w:val="none" w:sz="0" w:space="0" w:color="auto"/>
        <w:right w:val="none" w:sz="0" w:space="0" w:color="auto"/>
      </w:divBdr>
      <w:divsChild>
        <w:div w:id="1684166576">
          <w:marLeft w:val="0"/>
          <w:marRight w:val="0"/>
          <w:marTop w:val="0"/>
          <w:marBottom w:val="315"/>
          <w:divBdr>
            <w:top w:val="none" w:sz="0" w:space="0" w:color="auto"/>
            <w:left w:val="none" w:sz="0" w:space="0" w:color="auto"/>
            <w:bottom w:val="none" w:sz="0" w:space="0" w:color="auto"/>
            <w:right w:val="none" w:sz="0" w:space="0" w:color="auto"/>
          </w:divBdr>
        </w:div>
      </w:divsChild>
    </w:div>
    <w:div w:id="377630647">
      <w:bodyDiv w:val="1"/>
      <w:marLeft w:val="0"/>
      <w:marRight w:val="0"/>
      <w:marTop w:val="0"/>
      <w:marBottom w:val="0"/>
      <w:divBdr>
        <w:top w:val="none" w:sz="0" w:space="0" w:color="auto"/>
        <w:left w:val="none" w:sz="0" w:space="0" w:color="auto"/>
        <w:bottom w:val="none" w:sz="0" w:space="0" w:color="auto"/>
        <w:right w:val="none" w:sz="0" w:space="0" w:color="auto"/>
      </w:divBdr>
    </w:div>
    <w:div w:id="605577473">
      <w:bodyDiv w:val="1"/>
      <w:marLeft w:val="0"/>
      <w:marRight w:val="0"/>
      <w:marTop w:val="0"/>
      <w:marBottom w:val="0"/>
      <w:divBdr>
        <w:top w:val="none" w:sz="0" w:space="0" w:color="auto"/>
        <w:left w:val="none" w:sz="0" w:space="0" w:color="auto"/>
        <w:bottom w:val="none" w:sz="0" w:space="0" w:color="auto"/>
        <w:right w:val="none" w:sz="0" w:space="0" w:color="auto"/>
      </w:divBdr>
      <w:divsChild>
        <w:div w:id="1706254504">
          <w:marLeft w:val="0"/>
          <w:marRight w:val="0"/>
          <w:marTop w:val="0"/>
          <w:marBottom w:val="0"/>
          <w:divBdr>
            <w:top w:val="none" w:sz="0" w:space="0" w:color="auto"/>
            <w:left w:val="none" w:sz="0" w:space="0" w:color="auto"/>
            <w:bottom w:val="none" w:sz="0" w:space="0" w:color="auto"/>
            <w:right w:val="none" w:sz="0" w:space="0" w:color="auto"/>
          </w:divBdr>
          <w:divsChild>
            <w:div w:id="19459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1335">
      <w:bodyDiv w:val="1"/>
      <w:marLeft w:val="0"/>
      <w:marRight w:val="0"/>
      <w:marTop w:val="0"/>
      <w:marBottom w:val="0"/>
      <w:divBdr>
        <w:top w:val="none" w:sz="0" w:space="0" w:color="auto"/>
        <w:left w:val="none" w:sz="0" w:space="0" w:color="auto"/>
        <w:bottom w:val="none" w:sz="0" w:space="0" w:color="auto"/>
        <w:right w:val="none" w:sz="0" w:space="0" w:color="auto"/>
      </w:divBdr>
      <w:divsChild>
        <w:div w:id="1428884433">
          <w:marLeft w:val="150"/>
          <w:marRight w:val="0"/>
          <w:marTop w:val="0"/>
          <w:marBottom w:val="150"/>
          <w:divBdr>
            <w:top w:val="none" w:sz="0" w:space="0" w:color="auto"/>
            <w:left w:val="none" w:sz="0" w:space="0" w:color="auto"/>
            <w:bottom w:val="none" w:sz="0" w:space="0" w:color="auto"/>
            <w:right w:val="none" w:sz="0" w:space="0" w:color="auto"/>
          </w:divBdr>
          <w:divsChild>
            <w:div w:id="1560751189">
              <w:marLeft w:val="0"/>
              <w:marRight w:val="0"/>
              <w:marTop w:val="0"/>
              <w:marBottom w:val="0"/>
              <w:divBdr>
                <w:top w:val="none" w:sz="0" w:space="0" w:color="auto"/>
                <w:left w:val="none" w:sz="0" w:space="0" w:color="auto"/>
                <w:bottom w:val="none" w:sz="0" w:space="0" w:color="auto"/>
                <w:right w:val="none" w:sz="0" w:space="0" w:color="auto"/>
              </w:divBdr>
              <w:divsChild>
                <w:div w:id="1487550120">
                  <w:marLeft w:val="0"/>
                  <w:marRight w:val="0"/>
                  <w:marTop w:val="0"/>
                  <w:marBottom w:val="0"/>
                  <w:divBdr>
                    <w:top w:val="none" w:sz="0" w:space="0" w:color="auto"/>
                    <w:left w:val="none" w:sz="0" w:space="0" w:color="auto"/>
                    <w:bottom w:val="none" w:sz="0" w:space="0" w:color="auto"/>
                    <w:right w:val="none" w:sz="0" w:space="0" w:color="auto"/>
                  </w:divBdr>
                  <w:divsChild>
                    <w:div w:id="1292634902">
                      <w:marLeft w:val="-225"/>
                      <w:marRight w:val="-225"/>
                      <w:marTop w:val="0"/>
                      <w:marBottom w:val="0"/>
                      <w:divBdr>
                        <w:top w:val="none" w:sz="0" w:space="0" w:color="auto"/>
                        <w:left w:val="none" w:sz="0" w:space="0" w:color="auto"/>
                        <w:bottom w:val="none" w:sz="0" w:space="0" w:color="auto"/>
                        <w:right w:val="none" w:sz="0" w:space="0" w:color="auto"/>
                      </w:divBdr>
                      <w:divsChild>
                        <w:div w:id="685518046">
                          <w:marLeft w:val="0"/>
                          <w:marRight w:val="0"/>
                          <w:marTop w:val="0"/>
                          <w:marBottom w:val="0"/>
                          <w:divBdr>
                            <w:top w:val="none" w:sz="0" w:space="0" w:color="auto"/>
                            <w:left w:val="none" w:sz="0" w:space="0" w:color="auto"/>
                            <w:bottom w:val="none" w:sz="0" w:space="0" w:color="auto"/>
                            <w:right w:val="none" w:sz="0" w:space="0" w:color="auto"/>
                          </w:divBdr>
                          <w:divsChild>
                            <w:div w:id="2108965116">
                              <w:marLeft w:val="0"/>
                              <w:marRight w:val="0"/>
                              <w:marTop w:val="0"/>
                              <w:marBottom w:val="0"/>
                              <w:divBdr>
                                <w:top w:val="none" w:sz="0" w:space="0" w:color="auto"/>
                                <w:left w:val="none" w:sz="0" w:space="0" w:color="auto"/>
                                <w:bottom w:val="none" w:sz="0" w:space="0" w:color="auto"/>
                                <w:right w:val="none" w:sz="0" w:space="0" w:color="auto"/>
                              </w:divBdr>
                              <w:divsChild>
                                <w:div w:id="16470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963288">
          <w:marLeft w:val="0"/>
          <w:marRight w:val="0"/>
          <w:marTop w:val="0"/>
          <w:marBottom w:val="0"/>
          <w:divBdr>
            <w:top w:val="none" w:sz="0" w:space="0" w:color="auto"/>
            <w:left w:val="none" w:sz="0" w:space="0" w:color="auto"/>
            <w:bottom w:val="none" w:sz="0" w:space="0" w:color="auto"/>
            <w:right w:val="none" w:sz="0" w:space="0" w:color="auto"/>
          </w:divBdr>
          <w:divsChild>
            <w:div w:id="544366381">
              <w:marLeft w:val="0"/>
              <w:marRight w:val="0"/>
              <w:marTop w:val="0"/>
              <w:marBottom w:val="150"/>
              <w:divBdr>
                <w:top w:val="none" w:sz="0" w:space="0" w:color="auto"/>
                <w:left w:val="none" w:sz="0" w:space="0" w:color="auto"/>
                <w:bottom w:val="none" w:sz="0" w:space="0" w:color="auto"/>
                <w:right w:val="none" w:sz="0" w:space="0" w:color="auto"/>
              </w:divBdr>
              <w:divsChild>
                <w:div w:id="910384579">
                  <w:marLeft w:val="0"/>
                  <w:marRight w:val="0"/>
                  <w:marTop w:val="0"/>
                  <w:marBottom w:val="0"/>
                  <w:divBdr>
                    <w:top w:val="none" w:sz="0" w:space="0" w:color="auto"/>
                    <w:left w:val="none" w:sz="0" w:space="0" w:color="auto"/>
                    <w:bottom w:val="none" w:sz="0" w:space="0" w:color="auto"/>
                    <w:right w:val="none" w:sz="0" w:space="0" w:color="auto"/>
                  </w:divBdr>
                  <w:divsChild>
                    <w:div w:id="124271816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952638790">
              <w:marLeft w:val="0"/>
              <w:marRight w:val="0"/>
              <w:marTop w:val="0"/>
              <w:marBottom w:val="150"/>
              <w:divBdr>
                <w:top w:val="none" w:sz="0" w:space="0" w:color="auto"/>
                <w:left w:val="none" w:sz="0" w:space="0" w:color="auto"/>
                <w:bottom w:val="none" w:sz="0" w:space="0" w:color="auto"/>
                <w:right w:val="none" w:sz="0" w:space="0" w:color="auto"/>
              </w:divBdr>
              <w:divsChild>
                <w:div w:id="2104837373">
                  <w:marLeft w:val="0"/>
                  <w:marRight w:val="0"/>
                  <w:marTop w:val="0"/>
                  <w:marBottom w:val="0"/>
                  <w:divBdr>
                    <w:top w:val="none" w:sz="0" w:space="0" w:color="auto"/>
                    <w:left w:val="none" w:sz="0" w:space="0" w:color="auto"/>
                    <w:bottom w:val="none" w:sz="0" w:space="0" w:color="auto"/>
                    <w:right w:val="none" w:sz="0" w:space="0" w:color="auto"/>
                  </w:divBdr>
                  <w:divsChild>
                    <w:div w:id="19010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3601">
              <w:marLeft w:val="0"/>
              <w:marRight w:val="0"/>
              <w:marTop w:val="0"/>
              <w:marBottom w:val="150"/>
              <w:divBdr>
                <w:top w:val="none" w:sz="0" w:space="0" w:color="auto"/>
                <w:left w:val="none" w:sz="0" w:space="0" w:color="auto"/>
                <w:bottom w:val="none" w:sz="0" w:space="0" w:color="auto"/>
                <w:right w:val="none" w:sz="0" w:space="0" w:color="auto"/>
              </w:divBdr>
              <w:divsChild>
                <w:div w:id="398671494">
                  <w:marLeft w:val="0"/>
                  <w:marRight w:val="0"/>
                  <w:marTop w:val="0"/>
                  <w:marBottom w:val="0"/>
                  <w:divBdr>
                    <w:top w:val="none" w:sz="0" w:space="0" w:color="auto"/>
                    <w:left w:val="none" w:sz="0" w:space="0" w:color="auto"/>
                    <w:bottom w:val="none" w:sz="0" w:space="0" w:color="auto"/>
                    <w:right w:val="none" w:sz="0" w:space="0" w:color="auto"/>
                  </w:divBdr>
                  <w:divsChild>
                    <w:div w:id="41925396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35613068">
              <w:marLeft w:val="0"/>
              <w:marRight w:val="0"/>
              <w:marTop w:val="0"/>
              <w:marBottom w:val="0"/>
              <w:divBdr>
                <w:top w:val="none" w:sz="0" w:space="0" w:color="auto"/>
                <w:left w:val="none" w:sz="0" w:space="0" w:color="auto"/>
                <w:bottom w:val="none" w:sz="0" w:space="0" w:color="auto"/>
                <w:right w:val="none" w:sz="0" w:space="0" w:color="auto"/>
              </w:divBdr>
              <w:divsChild>
                <w:div w:id="673344623">
                  <w:marLeft w:val="0"/>
                  <w:marRight w:val="0"/>
                  <w:marTop w:val="0"/>
                  <w:marBottom w:val="0"/>
                  <w:divBdr>
                    <w:top w:val="none" w:sz="0" w:space="0" w:color="auto"/>
                    <w:left w:val="none" w:sz="0" w:space="0" w:color="auto"/>
                    <w:bottom w:val="none" w:sz="0" w:space="0" w:color="auto"/>
                    <w:right w:val="none" w:sz="0" w:space="0" w:color="auto"/>
                  </w:divBdr>
                </w:div>
              </w:divsChild>
            </w:div>
            <w:div w:id="1437359769">
              <w:marLeft w:val="0"/>
              <w:marRight w:val="0"/>
              <w:marTop w:val="0"/>
              <w:marBottom w:val="0"/>
              <w:divBdr>
                <w:top w:val="none" w:sz="0" w:space="0" w:color="auto"/>
                <w:left w:val="none" w:sz="0" w:space="0" w:color="auto"/>
                <w:bottom w:val="none" w:sz="0" w:space="0" w:color="auto"/>
                <w:right w:val="none" w:sz="0" w:space="0" w:color="auto"/>
              </w:divBdr>
              <w:divsChild>
                <w:div w:id="164829361">
                  <w:marLeft w:val="0"/>
                  <w:marRight w:val="0"/>
                  <w:marTop w:val="0"/>
                  <w:marBottom w:val="0"/>
                  <w:divBdr>
                    <w:top w:val="none" w:sz="0" w:space="0" w:color="auto"/>
                    <w:left w:val="none" w:sz="0" w:space="0" w:color="auto"/>
                    <w:bottom w:val="none" w:sz="0" w:space="0" w:color="auto"/>
                    <w:right w:val="none" w:sz="0" w:space="0" w:color="auto"/>
                  </w:divBdr>
                </w:div>
              </w:divsChild>
            </w:div>
            <w:div w:id="656307143">
              <w:marLeft w:val="0"/>
              <w:marRight w:val="0"/>
              <w:marTop w:val="0"/>
              <w:marBottom w:val="150"/>
              <w:divBdr>
                <w:top w:val="none" w:sz="0" w:space="0" w:color="auto"/>
                <w:left w:val="none" w:sz="0" w:space="0" w:color="auto"/>
                <w:bottom w:val="none" w:sz="0" w:space="0" w:color="auto"/>
                <w:right w:val="none" w:sz="0" w:space="0" w:color="auto"/>
              </w:divBdr>
              <w:divsChild>
                <w:div w:id="2010055294">
                  <w:marLeft w:val="0"/>
                  <w:marRight w:val="0"/>
                  <w:marTop w:val="0"/>
                  <w:marBottom w:val="0"/>
                  <w:divBdr>
                    <w:top w:val="none" w:sz="0" w:space="0" w:color="auto"/>
                    <w:left w:val="none" w:sz="0" w:space="0" w:color="auto"/>
                    <w:bottom w:val="none" w:sz="0" w:space="0" w:color="auto"/>
                    <w:right w:val="none" w:sz="0" w:space="0" w:color="auto"/>
                  </w:divBdr>
                  <w:divsChild>
                    <w:div w:id="6941175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25062463">
              <w:marLeft w:val="0"/>
              <w:marRight w:val="0"/>
              <w:marTop w:val="0"/>
              <w:marBottom w:val="150"/>
              <w:divBdr>
                <w:top w:val="none" w:sz="0" w:space="0" w:color="auto"/>
                <w:left w:val="none" w:sz="0" w:space="0" w:color="auto"/>
                <w:bottom w:val="none" w:sz="0" w:space="0" w:color="auto"/>
                <w:right w:val="none" w:sz="0" w:space="0" w:color="auto"/>
              </w:divBdr>
              <w:divsChild>
                <w:div w:id="1246691490">
                  <w:marLeft w:val="0"/>
                  <w:marRight w:val="0"/>
                  <w:marTop w:val="0"/>
                  <w:marBottom w:val="0"/>
                  <w:divBdr>
                    <w:top w:val="none" w:sz="0" w:space="0" w:color="auto"/>
                    <w:left w:val="none" w:sz="0" w:space="0" w:color="auto"/>
                    <w:bottom w:val="none" w:sz="0" w:space="0" w:color="auto"/>
                    <w:right w:val="none" w:sz="0" w:space="0" w:color="auto"/>
                  </w:divBdr>
                  <w:divsChild>
                    <w:div w:id="11891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360">
      <w:bodyDiv w:val="1"/>
      <w:marLeft w:val="0"/>
      <w:marRight w:val="0"/>
      <w:marTop w:val="0"/>
      <w:marBottom w:val="0"/>
      <w:divBdr>
        <w:top w:val="none" w:sz="0" w:space="0" w:color="auto"/>
        <w:left w:val="none" w:sz="0" w:space="0" w:color="auto"/>
        <w:bottom w:val="none" w:sz="0" w:space="0" w:color="auto"/>
        <w:right w:val="none" w:sz="0" w:space="0" w:color="auto"/>
      </w:divBdr>
    </w:div>
    <w:div w:id="1121148236">
      <w:bodyDiv w:val="1"/>
      <w:marLeft w:val="0"/>
      <w:marRight w:val="0"/>
      <w:marTop w:val="0"/>
      <w:marBottom w:val="0"/>
      <w:divBdr>
        <w:top w:val="none" w:sz="0" w:space="0" w:color="auto"/>
        <w:left w:val="none" w:sz="0" w:space="0" w:color="auto"/>
        <w:bottom w:val="none" w:sz="0" w:space="0" w:color="auto"/>
        <w:right w:val="none" w:sz="0" w:space="0" w:color="auto"/>
      </w:divBdr>
    </w:div>
    <w:div w:id="1205601187">
      <w:bodyDiv w:val="1"/>
      <w:marLeft w:val="0"/>
      <w:marRight w:val="0"/>
      <w:marTop w:val="0"/>
      <w:marBottom w:val="0"/>
      <w:divBdr>
        <w:top w:val="none" w:sz="0" w:space="0" w:color="auto"/>
        <w:left w:val="none" w:sz="0" w:space="0" w:color="auto"/>
        <w:bottom w:val="none" w:sz="0" w:space="0" w:color="auto"/>
        <w:right w:val="none" w:sz="0" w:space="0" w:color="auto"/>
      </w:divBdr>
      <w:divsChild>
        <w:div w:id="2083670650">
          <w:marLeft w:val="0"/>
          <w:marRight w:val="0"/>
          <w:marTop w:val="0"/>
          <w:marBottom w:val="0"/>
          <w:divBdr>
            <w:top w:val="none" w:sz="0" w:space="0" w:color="auto"/>
            <w:left w:val="none" w:sz="0" w:space="0" w:color="auto"/>
            <w:bottom w:val="none" w:sz="0" w:space="0" w:color="auto"/>
            <w:right w:val="none" w:sz="0" w:space="0" w:color="auto"/>
          </w:divBdr>
          <w:divsChild>
            <w:div w:id="7097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9222">
      <w:bodyDiv w:val="1"/>
      <w:marLeft w:val="0"/>
      <w:marRight w:val="0"/>
      <w:marTop w:val="0"/>
      <w:marBottom w:val="0"/>
      <w:divBdr>
        <w:top w:val="none" w:sz="0" w:space="0" w:color="auto"/>
        <w:left w:val="none" w:sz="0" w:space="0" w:color="auto"/>
        <w:bottom w:val="none" w:sz="0" w:space="0" w:color="auto"/>
        <w:right w:val="none" w:sz="0" w:space="0" w:color="auto"/>
      </w:divBdr>
    </w:div>
    <w:div w:id="1303344131">
      <w:bodyDiv w:val="1"/>
      <w:marLeft w:val="0"/>
      <w:marRight w:val="0"/>
      <w:marTop w:val="0"/>
      <w:marBottom w:val="0"/>
      <w:divBdr>
        <w:top w:val="none" w:sz="0" w:space="0" w:color="auto"/>
        <w:left w:val="none" w:sz="0" w:space="0" w:color="auto"/>
        <w:bottom w:val="none" w:sz="0" w:space="0" w:color="auto"/>
        <w:right w:val="none" w:sz="0" w:space="0" w:color="auto"/>
      </w:divBdr>
      <w:divsChild>
        <w:div w:id="80103761">
          <w:marLeft w:val="0"/>
          <w:marRight w:val="0"/>
          <w:marTop w:val="0"/>
          <w:marBottom w:val="0"/>
          <w:divBdr>
            <w:top w:val="none" w:sz="0" w:space="0" w:color="auto"/>
            <w:left w:val="none" w:sz="0" w:space="0" w:color="auto"/>
            <w:bottom w:val="none" w:sz="0" w:space="0" w:color="auto"/>
            <w:right w:val="none" w:sz="0" w:space="0" w:color="auto"/>
          </w:divBdr>
          <w:divsChild>
            <w:div w:id="435366121">
              <w:marLeft w:val="0"/>
              <w:marRight w:val="0"/>
              <w:marTop w:val="0"/>
              <w:marBottom w:val="315"/>
              <w:divBdr>
                <w:top w:val="none" w:sz="0" w:space="0" w:color="auto"/>
                <w:left w:val="none" w:sz="0" w:space="0" w:color="auto"/>
                <w:bottom w:val="none" w:sz="0" w:space="0" w:color="auto"/>
                <w:right w:val="none" w:sz="0" w:space="0" w:color="auto"/>
              </w:divBdr>
              <w:divsChild>
                <w:div w:id="575431907">
                  <w:marLeft w:val="0"/>
                  <w:marRight w:val="0"/>
                  <w:marTop w:val="0"/>
                  <w:marBottom w:val="0"/>
                  <w:divBdr>
                    <w:top w:val="none" w:sz="0" w:space="0" w:color="auto"/>
                    <w:left w:val="none" w:sz="0" w:space="0" w:color="auto"/>
                    <w:bottom w:val="none" w:sz="0" w:space="0" w:color="auto"/>
                    <w:right w:val="none" w:sz="0" w:space="0" w:color="auto"/>
                  </w:divBdr>
                  <w:divsChild>
                    <w:div w:id="1323771961">
                      <w:marLeft w:val="0"/>
                      <w:marRight w:val="0"/>
                      <w:marTop w:val="0"/>
                      <w:marBottom w:val="0"/>
                      <w:divBdr>
                        <w:top w:val="none" w:sz="0" w:space="0" w:color="auto"/>
                        <w:left w:val="none" w:sz="0" w:space="0" w:color="auto"/>
                        <w:bottom w:val="none" w:sz="0" w:space="0" w:color="auto"/>
                        <w:right w:val="none" w:sz="0" w:space="0" w:color="auto"/>
                      </w:divBdr>
                    </w:div>
                  </w:divsChild>
                </w:div>
                <w:div w:id="1835605585">
                  <w:marLeft w:val="0"/>
                  <w:marRight w:val="0"/>
                  <w:marTop w:val="0"/>
                  <w:marBottom w:val="0"/>
                  <w:divBdr>
                    <w:top w:val="none" w:sz="0" w:space="0" w:color="auto"/>
                    <w:left w:val="none" w:sz="0" w:space="0" w:color="auto"/>
                    <w:bottom w:val="none" w:sz="0" w:space="0" w:color="auto"/>
                    <w:right w:val="none" w:sz="0" w:space="0" w:color="auto"/>
                  </w:divBdr>
                  <w:divsChild>
                    <w:div w:id="117458805">
                      <w:marLeft w:val="0"/>
                      <w:marRight w:val="0"/>
                      <w:marTop w:val="0"/>
                      <w:marBottom w:val="0"/>
                      <w:divBdr>
                        <w:top w:val="none" w:sz="0" w:space="0" w:color="auto"/>
                        <w:left w:val="none" w:sz="0" w:space="0" w:color="auto"/>
                        <w:bottom w:val="none" w:sz="0" w:space="0" w:color="auto"/>
                        <w:right w:val="none" w:sz="0" w:space="0" w:color="auto"/>
                      </w:divBdr>
                    </w:div>
                  </w:divsChild>
                </w:div>
                <w:div w:id="1903590900">
                  <w:marLeft w:val="0"/>
                  <w:marRight w:val="0"/>
                  <w:marTop w:val="0"/>
                  <w:marBottom w:val="0"/>
                  <w:divBdr>
                    <w:top w:val="none" w:sz="0" w:space="0" w:color="auto"/>
                    <w:left w:val="none" w:sz="0" w:space="0" w:color="auto"/>
                    <w:bottom w:val="none" w:sz="0" w:space="0" w:color="auto"/>
                    <w:right w:val="none" w:sz="0" w:space="0" w:color="auto"/>
                  </w:divBdr>
                  <w:divsChild>
                    <w:div w:id="695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46384">
      <w:bodyDiv w:val="1"/>
      <w:marLeft w:val="0"/>
      <w:marRight w:val="0"/>
      <w:marTop w:val="0"/>
      <w:marBottom w:val="0"/>
      <w:divBdr>
        <w:top w:val="none" w:sz="0" w:space="0" w:color="auto"/>
        <w:left w:val="none" w:sz="0" w:space="0" w:color="auto"/>
        <w:bottom w:val="none" w:sz="0" w:space="0" w:color="auto"/>
        <w:right w:val="none" w:sz="0" w:space="0" w:color="auto"/>
      </w:divBdr>
    </w:div>
    <w:div w:id="1500535413">
      <w:bodyDiv w:val="1"/>
      <w:marLeft w:val="0"/>
      <w:marRight w:val="0"/>
      <w:marTop w:val="0"/>
      <w:marBottom w:val="0"/>
      <w:divBdr>
        <w:top w:val="none" w:sz="0" w:space="0" w:color="auto"/>
        <w:left w:val="none" w:sz="0" w:space="0" w:color="auto"/>
        <w:bottom w:val="none" w:sz="0" w:space="0" w:color="auto"/>
        <w:right w:val="none" w:sz="0" w:space="0" w:color="auto"/>
      </w:divBdr>
    </w:div>
    <w:div w:id="1547058242">
      <w:bodyDiv w:val="1"/>
      <w:marLeft w:val="0"/>
      <w:marRight w:val="0"/>
      <w:marTop w:val="0"/>
      <w:marBottom w:val="0"/>
      <w:divBdr>
        <w:top w:val="none" w:sz="0" w:space="0" w:color="auto"/>
        <w:left w:val="none" w:sz="0" w:space="0" w:color="auto"/>
        <w:bottom w:val="none" w:sz="0" w:space="0" w:color="auto"/>
        <w:right w:val="none" w:sz="0" w:space="0" w:color="auto"/>
      </w:divBdr>
      <w:divsChild>
        <w:div w:id="775254916">
          <w:marLeft w:val="0"/>
          <w:marRight w:val="0"/>
          <w:marTop w:val="0"/>
          <w:marBottom w:val="225"/>
          <w:divBdr>
            <w:top w:val="none" w:sz="0" w:space="0" w:color="auto"/>
            <w:left w:val="none" w:sz="0" w:space="0" w:color="auto"/>
            <w:bottom w:val="none" w:sz="0" w:space="0" w:color="auto"/>
            <w:right w:val="none" w:sz="0" w:space="0" w:color="auto"/>
          </w:divBdr>
          <w:divsChild>
            <w:div w:id="1356736676">
              <w:marLeft w:val="0"/>
              <w:marRight w:val="0"/>
              <w:marTop w:val="0"/>
              <w:marBottom w:val="0"/>
              <w:divBdr>
                <w:top w:val="none" w:sz="0" w:space="0" w:color="auto"/>
                <w:left w:val="none" w:sz="0" w:space="0" w:color="auto"/>
                <w:bottom w:val="none" w:sz="0" w:space="0" w:color="auto"/>
                <w:right w:val="none" w:sz="0" w:space="0" w:color="auto"/>
              </w:divBdr>
              <w:divsChild>
                <w:div w:id="97146398">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801191315">
          <w:marLeft w:val="0"/>
          <w:marRight w:val="0"/>
          <w:marTop w:val="0"/>
          <w:marBottom w:val="300"/>
          <w:divBdr>
            <w:top w:val="none" w:sz="0" w:space="0" w:color="auto"/>
            <w:left w:val="none" w:sz="0" w:space="0" w:color="auto"/>
            <w:bottom w:val="none" w:sz="0" w:space="0" w:color="auto"/>
            <w:right w:val="none" w:sz="0" w:space="0" w:color="auto"/>
          </w:divBdr>
          <w:divsChild>
            <w:div w:id="1131828718">
              <w:marLeft w:val="0"/>
              <w:marRight w:val="0"/>
              <w:marTop w:val="0"/>
              <w:marBottom w:val="225"/>
              <w:divBdr>
                <w:top w:val="none" w:sz="0" w:space="0" w:color="auto"/>
                <w:left w:val="none" w:sz="0" w:space="0" w:color="auto"/>
                <w:bottom w:val="none" w:sz="0" w:space="0" w:color="auto"/>
                <w:right w:val="none" w:sz="0" w:space="0" w:color="auto"/>
              </w:divBdr>
              <w:divsChild>
                <w:div w:id="1765220673">
                  <w:marLeft w:val="0"/>
                  <w:marRight w:val="0"/>
                  <w:marTop w:val="0"/>
                  <w:marBottom w:val="75"/>
                  <w:divBdr>
                    <w:top w:val="none" w:sz="0" w:space="0" w:color="auto"/>
                    <w:left w:val="none" w:sz="0" w:space="0" w:color="auto"/>
                    <w:bottom w:val="none" w:sz="0" w:space="0" w:color="auto"/>
                    <w:right w:val="none" w:sz="0" w:space="0" w:color="auto"/>
                  </w:divBdr>
                  <w:divsChild>
                    <w:div w:id="12804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73655">
          <w:marLeft w:val="0"/>
          <w:marRight w:val="0"/>
          <w:marTop w:val="0"/>
          <w:marBottom w:val="0"/>
          <w:divBdr>
            <w:top w:val="none" w:sz="0" w:space="0" w:color="auto"/>
            <w:left w:val="none" w:sz="0" w:space="0" w:color="auto"/>
            <w:bottom w:val="none" w:sz="0" w:space="0" w:color="auto"/>
            <w:right w:val="none" w:sz="0" w:space="0" w:color="auto"/>
          </w:divBdr>
          <w:divsChild>
            <w:div w:id="900169176">
              <w:marLeft w:val="0"/>
              <w:marRight w:val="0"/>
              <w:marTop w:val="0"/>
              <w:marBottom w:val="0"/>
              <w:divBdr>
                <w:top w:val="single" w:sz="6" w:space="0" w:color="CBCBCB"/>
                <w:left w:val="none" w:sz="0" w:space="0" w:color="auto"/>
                <w:bottom w:val="none" w:sz="0" w:space="0" w:color="auto"/>
                <w:right w:val="none" w:sz="0" w:space="0" w:color="auto"/>
              </w:divBdr>
              <w:divsChild>
                <w:div w:id="1675844299">
                  <w:marLeft w:val="0"/>
                  <w:marRight w:val="0"/>
                  <w:marTop w:val="0"/>
                  <w:marBottom w:val="0"/>
                  <w:divBdr>
                    <w:top w:val="none" w:sz="0" w:space="0" w:color="auto"/>
                    <w:left w:val="none" w:sz="0" w:space="0" w:color="auto"/>
                    <w:bottom w:val="none" w:sz="0" w:space="0" w:color="auto"/>
                    <w:right w:val="none" w:sz="0" w:space="0" w:color="auto"/>
                  </w:divBdr>
                  <w:divsChild>
                    <w:div w:id="1861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5676">
      <w:bodyDiv w:val="1"/>
      <w:marLeft w:val="0"/>
      <w:marRight w:val="0"/>
      <w:marTop w:val="0"/>
      <w:marBottom w:val="0"/>
      <w:divBdr>
        <w:top w:val="none" w:sz="0" w:space="0" w:color="auto"/>
        <w:left w:val="none" w:sz="0" w:space="0" w:color="auto"/>
        <w:bottom w:val="none" w:sz="0" w:space="0" w:color="auto"/>
        <w:right w:val="none" w:sz="0" w:space="0" w:color="auto"/>
      </w:divBdr>
    </w:div>
    <w:div w:id="1658731301">
      <w:bodyDiv w:val="1"/>
      <w:marLeft w:val="0"/>
      <w:marRight w:val="0"/>
      <w:marTop w:val="0"/>
      <w:marBottom w:val="0"/>
      <w:divBdr>
        <w:top w:val="none" w:sz="0" w:space="0" w:color="auto"/>
        <w:left w:val="none" w:sz="0" w:space="0" w:color="auto"/>
        <w:bottom w:val="none" w:sz="0" w:space="0" w:color="auto"/>
        <w:right w:val="none" w:sz="0" w:space="0" w:color="auto"/>
      </w:divBdr>
      <w:divsChild>
        <w:div w:id="2009551356">
          <w:marLeft w:val="0"/>
          <w:marRight w:val="0"/>
          <w:marTop w:val="0"/>
          <w:marBottom w:val="0"/>
          <w:divBdr>
            <w:top w:val="none" w:sz="0" w:space="0" w:color="auto"/>
            <w:left w:val="none" w:sz="0" w:space="0" w:color="auto"/>
            <w:bottom w:val="none" w:sz="0" w:space="0" w:color="auto"/>
            <w:right w:val="none" w:sz="0" w:space="0" w:color="auto"/>
          </w:divBdr>
        </w:div>
      </w:divsChild>
    </w:div>
    <w:div w:id="1779829902">
      <w:bodyDiv w:val="1"/>
      <w:marLeft w:val="0"/>
      <w:marRight w:val="0"/>
      <w:marTop w:val="0"/>
      <w:marBottom w:val="0"/>
      <w:divBdr>
        <w:top w:val="none" w:sz="0" w:space="0" w:color="auto"/>
        <w:left w:val="none" w:sz="0" w:space="0" w:color="auto"/>
        <w:bottom w:val="none" w:sz="0" w:space="0" w:color="auto"/>
        <w:right w:val="none" w:sz="0" w:space="0" w:color="auto"/>
      </w:divBdr>
      <w:divsChild>
        <w:div w:id="642656605">
          <w:marLeft w:val="0"/>
          <w:marRight w:val="0"/>
          <w:marTop w:val="0"/>
          <w:marBottom w:val="0"/>
          <w:divBdr>
            <w:top w:val="none" w:sz="0" w:space="0" w:color="auto"/>
            <w:left w:val="none" w:sz="0" w:space="0" w:color="auto"/>
            <w:bottom w:val="none" w:sz="0" w:space="0" w:color="auto"/>
            <w:right w:val="none" w:sz="0" w:space="0" w:color="auto"/>
          </w:divBdr>
        </w:div>
      </w:divsChild>
    </w:div>
    <w:div w:id="1816145448">
      <w:bodyDiv w:val="1"/>
      <w:marLeft w:val="0"/>
      <w:marRight w:val="0"/>
      <w:marTop w:val="0"/>
      <w:marBottom w:val="0"/>
      <w:divBdr>
        <w:top w:val="none" w:sz="0" w:space="0" w:color="auto"/>
        <w:left w:val="none" w:sz="0" w:space="0" w:color="auto"/>
        <w:bottom w:val="none" w:sz="0" w:space="0" w:color="auto"/>
        <w:right w:val="none" w:sz="0" w:space="0" w:color="auto"/>
      </w:divBdr>
      <w:divsChild>
        <w:div w:id="418214652">
          <w:marLeft w:val="0"/>
          <w:marRight w:val="0"/>
          <w:marTop w:val="0"/>
          <w:marBottom w:val="0"/>
          <w:divBdr>
            <w:top w:val="none" w:sz="0" w:space="0" w:color="auto"/>
            <w:left w:val="none" w:sz="0" w:space="0" w:color="auto"/>
            <w:bottom w:val="none" w:sz="0" w:space="0" w:color="auto"/>
            <w:right w:val="none" w:sz="0" w:space="0" w:color="auto"/>
          </w:divBdr>
        </w:div>
        <w:div w:id="905187469">
          <w:marLeft w:val="0"/>
          <w:marRight w:val="0"/>
          <w:marTop w:val="0"/>
          <w:marBottom w:val="0"/>
          <w:divBdr>
            <w:top w:val="none" w:sz="0" w:space="0" w:color="auto"/>
            <w:left w:val="none" w:sz="0" w:space="0" w:color="auto"/>
            <w:bottom w:val="none" w:sz="0" w:space="0" w:color="auto"/>
            <w:right w:val="none" w:sz="0" w:space="0" w:color="auto"/>
          </w:divBdr>
        </w:div>
        <w:div w:id="2139377622">
          <w:marLeft w:val="0"/>
          <w:marRight w:val="0"/>
          <w:marTop w:val="0"/>
          <w:marBottom w:val="300"/>
          <w:divBdr>
            <w:top w:val="none" w:sz="0" w:space="0" w:color="auto"/>
            <w:left w:val="none" w:sz="0" w:space="0" w:color="auto"/>
            <w:bottom w:val="none" w:sz="0" w:space="0" w:color="auto"/>
            <w:right w:val="none" w:sz="0" w:space="0" w:color="auto"/>
          </w:divBdr>
        </w:div>
        <w:div w:id="593436343">
          <w:marLeft w:val="0"/>
          <w:marRight w:val="0"/>
          <w:marTop w:val="0"/>
          <w:marBottom w:val="0"/>
          <w:divBdr>
            <w:top w:val="none" w:sz="0" w:space="0" w:color="auto"/>
            <w:left w:val="none" w:sz="0" w:space="0" w:color="auto"/>
            <w:bottom w:val="none" w:sz="0" w:space="0" w:color="auto"/>
            <w:right w:val="none" w:sz="0" w:space="0" w:color="auto"/>
          </w:divBdr>
        </w:div>
        <w:div w:id="40129991">
          <w:marLeft w:val="0"/>
          <w:marRight w:val="0"/>
          <w:marTop w:val="0"/>
          <w:marBottom w:val="0"/>
          <w:divBdr>
            <w:top w:val="none" w:sz="0" w:space="0" w:color="auto"/>
            <w:left w:val="none" w:sz="0" w:space="0" w:color="auto"/>
            <w:bottom w:val="none" w:sz="0" w:space="0" w:color="auto"/>
            <w:right w:val="none" w:sz="0" w:space="0" w:color="auto"/>
          </w:divBdr>
        </w:div>
        <w:div w:id="1219129963">
          <w:marLeft w:val="0"/>
          <w:marRight w:val="0"/>
          <w:marTop w:val="0"/>
          <w:marBottom w:val="300"/>
          <w:divBdr>
            <w:top w:val="none" w:sz="0" w:space="0" w:color="auto"/>
            <w:left w:val="none" w:sz="0" w:space="0" w:color="auto"/>
            <w:bottom w:val="none" w:sz="0" w:space="0" w:color="auto"/>
            <w:right w:val="none" w:sz="0" w:space="0" w:color="auto"/>
          </w:divBdr>
        </w:div>
        <w:div w:id="502670792">
          <w:marLeft w:val="0"/>
          <w:marRight w:val="0"/>
          <w:marTop w:val="0"/>
          <w:marBottom w:val="0"/>
          <w:divBdr>
            <w:top w:val="none" w:sz="0" w:space="0" w:color="auto"/>
            <w:left w:val="none" w:sz="0" w:space="0" w:color="auto"/>
            <w:bottom w:val="none" w:sz="0" w:space="0" w:color="auto"/>
            <w:right w:val="none" w:sz="0" w:space="0" w:color="auto"/>
          </w:divBdr>
          <w:divsChild>
            <w:div w:id="826359997">
              <w:marLeft w:val="0"/>
              <w:marRight w:val="0"/>
              <w:marTop w:val="0"/>
              <w:marBottom w:val="300"/>
              <w:divBdr>
                <w:top w:val="none" w:sz="0" w:space="0" w:color="auto"/>
                <w:left w:val="none" w:sz="0" w:space="0" w:color="auto"/>
                <w:bottom w:val="none" w:sz="0" w:space="0" w:color="auto"/>
                <w:right w:val="none" w:sz="0" w:space="0" w:color="auto"/>
              </w:divBdr>
            </w:div>
          </w:divsChild>
        </w:div>
        <w:div w:id="1558199453">
          <w:marLeft w:val="0"/>
          <w:marRight w:val="0"/>
          <w:marTop w:val="0"/>
          <w:marBottom w:val="0"/>
          <w:divBdr>
            <w:top w:val="none" w:sz="0" w:space="0" w:color="auto"/>
            <w:left w:val="none" w:sz="0" w:space="0" w:color="auto"/>
            <w:bottom w:val="none" w:sz="0" w:space="0" w:color="auto"/>
            <w:right w:val="none" w:sz="0" w:space="0" w:color="auto"/>
          </w:divBdr>
        </w:div>
      </w:divsChild>
    </w:div>
    <w:div w:id="1874416248">
      <w:bodyDiv w:val="1"/>
      <w:marLeft w:val="0"/>
      <w:marRight w:val="0"/>
      <w:marTop w:val="0"/>
      <w:marBottom w:val="0"/>
      <w:divBdr>
        <w:top w:val="none" w:sz="0" w:space="0" w:color="auto"/>
        <w:left w:val="none" w:sz="0" w:space="0" w:color="auto"/>
        <w:bottom w:val="none" w:sz="0" w:space="0" w:color="auto"/>
        <w:right w:val="none" w:sz="0" w:space="0" w:color="auto"/>
      </w:divBdr>
      <w:divsChild>
        <w:div w:id="852574330">
          <w:marLeft w:val="-225"/>
          <w:marRight w:val="-225"/>
          <w:marTop w:val="0"/>
          <w:marBottom w:val="0"/>
          <w:divBdr>
            <w:top w:val="none" w:sz="0" w:space="0" w:color="auto"/>
            <w:left w:val="none" w:sz="0" w:space="0" w:color="auto"/>
            <w:bottom w:val="none" w:sz="0" w:space="0" w:color="auto"/>
            <w:right w:val="none" w:sz="0" w:space="0" w:color="auto"/>
          </w:divBdr>
          <w:divsChild>
            <w:div w:id="1575897025">
              <w:marLeft w:val="0"/>
              <w:marRight w:val="0"/>
              <w:marTop w:val="0"/>
              <w:marBottom w:val="0"/>
              <w:divBdr>
                <w:top w:val="none" w:sz="0" w:space="0" w:color="auto"/>
                <w:left w:val="none" w:sz="0" w:space="0" w:color="auto"/>
                <w:bottom w:val="none" w:sz="0" w:space="0" w:color="auto"/>
                <w:right w:val="none" w:sz="0" w:space="0" w:color="auto"/>
              </w:divBdr>
              <w:divsChild>
                <w:div w:id="1424258832">
                  <w:marLeft w:val="0"/>
                  <w:marRight w:val="0"/>
                  <w:marTop w:val="0"/>
                  <w:marBottom w:val="300"/>
                  <w:divBdr>
                    <w:top w:val="none" w:sz="0" w:space="0" w:color="auto"/>
                    <w:left w:val="none" w:sz="0" w:space="0" w:color="auto"/>
                    <w:bottom w:val="none" w:sz="0" w:space="0" w:color="auto"/>
                    <w:right w:val="none" w:sz="0" w:space="0" w:color="auto"/>
                  </w:divBdr>
                  <w:divsChild>
                    <w:div w:id="3115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760">
              <w:marLeft w:val="0"/>
              <w:marRight w:val="0"/>
              <w:marTop w:val="0"/>
              <w:marBottom w:val="0"/>
              <w:divBdr>
                <w:top w:val="none" w:sz="0" w:space="0" w:color="auto"/>
                <w:left w:val="none" w:sz="0" w:space="0" w:color="auto"/>
                <w:bottom w:val="none" w:sz="0" w:space="0" w:color="auto"/>
                <w:right w:val="none" w:sz="0" w:space="0" w:color="auto"/>
              </w:divBdr>
            </w:div>
          </w:divsChild>
        </w:div>
        <w:div w:id="1161384889">
          <w:marLeft w:val="0"/>
          <w:marRight w:val="0"/>
          <w:marTop w:val="0"/>
          <w:marBottom w:val="300"/>
          <w:divBdr>
            <w:top w:val="none" w:sz="0" w:space="0" w:color="auto"/>
            <w:left w:val="none" w:sz="0" w:space="0" w:color="auto"/>
            <w:bottom w:val="none" w:sz="0" w:space="0" w:color="auto"/>
            <w:right w:val="none" w:sz="0" w:space="0" w:color="auto"/>
          </w:divBdr>
          <w:divsChild>
            <w:div w:id="18471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ingsimplified.com/c-program-swap-two-numbers" TargetMode="External"/><Relationship Id="rId13" Type="http://schemas.openxmlformats.org/officeDocument/2006/relationships/hyperlink" Target="https://in.mathworks.com/help/matlab/matlab_external/build-an-executable-mex-file.html" TargetMode="External"/><Relationship Id="rId18" Type="http://schemas.openxmlformats.org/officeDocument/2006/relationships/hyperlink" Target="https://in.mathworks.com/help/simulink/sfg/integrating-existing-c-functions-into-simulink-models-with-the-legacy-code-tool.html" TargetMode="External"/><Relationship Id="rId26" Type="http://schemas.openxmlformats.org/officeDocument/2006/relationships/hyperlink" Target="https://in.mathworks.com/help/simulink/ug/how-working-with-structures-is-different-for-code-generation.html" TargetMode="External"/><Relationship Id="rId3" Type="http://schemas.openxmlformats.org/officeDocument/2006/relationships/styles" Target="styles.xml"/><Relationship Id="rId21" Type="http://schemas.openxmlformats.org/officeDocument/2006/relationships/hyperlink" Target="https://ww2.mathworks.cn/help/slcheck/ug/create-check-for-model-configuration-parameters.html" TargetMode="External"/><Relationship Id="rId7" Type="http://schemas.openxmlformats.org/officeDocument/2006/relationships/hyperlink" Target="https://www.programmingsimplified.com/c-program-swap-two-numbers" TargetMode="External"/><Relationship Id="rId12" Type="http://schemas.openxmlformats.org/officeDocument/2006/relationships/hyperlink" Target="https://ww2.mathworks.cn/help/simulink/ug/variable-size-signal-basics.html" TargetMode="External"/><Relationship Id="rId17" Type="http://schemas.openxmlformats.org/officeDocument/2006/relationships/hyperlink" Target="https://in.mathworks.com/help/simulink/slref/sfunctionbuilder.html" TargetMode="External"/><Relationship Id="rId25" Type="http://schemas.openxmlformats.org/officeDocument/2006/relationships/hyperlink" Target="https://in.mathworks.com/help/simulink/ug/how-working-with-structures-is-different-for-code-generation.html" TargetMode="External"/><Relationship Id="rId2" Type="http://schemas.openxmlformats.org/officeDocument/2006/relationships/numbering" Target="numbering.xml"/><Relationship Id="rId16" Type="http://schemas.openxmlformats.org/officeDocument/2006/relationships/hyperlink" Target="https://in.mathworks.com/help/simulink/sfg/writing-level-2-matlab-s-functions.html" TargetMode="External"/><Relationship Id="rId20" Type="http://schemas.openxmlformats.org/officeDocument/2006/relationships/hyperlink" Target="https://in.mathworks.com/help/simulink/slref/get_param.html" TargetMode="External"/><Relationship Id="rId1" Type="http://schemas.openxmlformats.org/officeDocument/2006/relationships/customXml" Target="../customXml/item1.xml"/><Relationship Id="rId6" Type="http://schemas.openxmlformats.org/officeDocument/2006/relationships/hyperlink" Target="https://www.programmingsimplified.com/c-program-swap-two-numbers" TargetMode="External"/><Relationship Id="rId11" Type="http://schemas.openxmlformats.org/officeDocument/2006/relationships/hyperlink" Target="https://ww2.mathworks.cn/help/simulink/ug/determining-output-signal-dimensions.html" TargetMode="External"/><Relationship Id="rId24" Type="http://schemas.openxmlformats.org/officeDocument/2006/relationships/hyperlink" Target="https://in.mathworks.com/help/simulink/ug/rules-for-defining-structures-in-matlab-function-blocks.html" TargetMode="External"/><Relationship Id="rId5" Type="http://schemas.openxmlformats.org/officeDocument/2006/relationships/webSettings" Target="webSettings.xml"/><Relationship Id="rId15" Type="http://schemas.openxmlformats.org/officeDocument/2006/relationships/hyperlink" Target="https://in.mathworks.com/help/rtw/ug/s-functions-and-code-generation.html" TargetMode="External"/><Relationship Id="rId23" Type="http://schemas.openxmlformats.org/officeDocument/2006/relationships/hyperlink" Target="https://in.mathworks.com/help/simulink/ug/_bqlblru.html" TargetMode="External"/><Relationship Id="rId28" Type="http://schemas.openxmlformats.org/officeDocument/2006/relationships/theme" Target="theme/theme1.xml"/><Relationship Id="rId10" Type="http://schemas.openxmlformats.org/officeDocument/2006/relationships/hyperlink" Target="https://ww2.mathworks.cn/help/matlab/math/multidimensional-arrays.html" TargetMode="External"/><Relationship Id="rId19" Type="http://schemas.openxmlformats.org/officeDocument/2006/relationships/hyperlink" Target="https://in.mathworks.com/help/simulink/slref/get_param.html" TargetMode="External"/><Relationship Id="rId4" Type="http://schemas.openxmlformats.org/officeDocument/2006/relationships/settings" Target="settings.xml"/><Relationship Id="rId9" Type="http://schemas.openxmlformats.org/officeDocument/2006/relationships/hyperlink" Target="https://www.programmingsimplified.com/c-program-swap-two-numbers" TargetMode="External"/><Relationship Id="rId14" Type="http://schemas.openxmlformats.org/officeDocument/2006/relationships/hyperlink" Target="https://in.mathworks.com/help/simulink/block-masks.html" TargetMode="External"/><Relationship Id="rId22" Type="http://schemas.openxmlformats.org/officeDocument/2006/relationships/hyperlink" Target="https://in.mathworks.com/help/simulink/ug/types-of-structures-in-matlab-function-block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FE3EF-0F22-4B83-91EE-3B5FACFD0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12</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dc:creator>
  <cp:keywords/>
  <dc:description/>
  <cp:lastModifiedBy>unique</cp:lastModifiedBy>
  <cp:revision>24</cp:revision>
  <dcterms:created xsi:type="dcterms:W3CDTF">2018-08-13T03:17:00Z</dcterms:created>
  <dcterms:modified xsi:type="dcterms:W3CDTF">2018-11-28T03:03:00Z</dcterms:modified>
</cp:coreProperties>
</file>